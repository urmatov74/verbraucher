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05AA0" w14:textId="19AE9E64" w:rsidR="00716DE1" w:rsidRPr="00702461" w:rsidRDefault="00455E18" w:rsidP="00FB0089">
      <w:pPr>
        <w:pStyle w:val="1"/>
      </w:pPr>
      <w:r w:rsidRPr="004B2738">
        <w:rPr>
          <w:noProof/>
          <w:lang w:eastAsia="ru-RU"/>
        </w:rPr>
        <w:drawing>
          <wp:anchor distT="0" distB="0" distL="114300" distR="114300" simplePos="0" relativeHeight="251658241" behindDoc="0" locked="0" layoutInCell="1" allowOverlap="1" wp14:anchorId="6FEA35AB" wp14:editId="27667373">
            <wp:simplePos x="0" y="0"/>
            <wp:positionH relativeFrom="margin">
              <wp:align>left</wp:align>
            </wp:positionH>
            <wp:positionV relativeFrom="paragraph">
              <wp:posOffset>146685</wp:posOffset>
            </wp:positionV>
            <wp:extent cx="2085975" cy="852608"/>
            <wp:effectExtent l="0" t="0" r="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8780" b="9290"/>
                    <a:stretch/>
                  </pic:blipFill>
                  <pic:spPr bwMode="auto">
                    <a:xfrm>
                      <a:off x="0" y="0"/>
                      <a:ext cx="2177370" cy="8899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B2738">
        <w:rPr>
          <w:noProof/>
          <w:lang w:eastAsia="ru-RU"/>
        </w:rPr>
        <mc:AlternateContent>
          <mc:Choice Requires="wps">
            <w:drawing>
              <wp:anchor distT="0" distB="0" distL="114300" distR="114300" simplePos="0" relativeHeight="251658240" behindDoc="1" locked="0" layoutInCell="1" allowOverlap="1" wp14:anchorId="4716DDBC" wp14:editId="0450F5A8">
                <wp:simplePos x="0" y="0"/>
                <wp:positionH relativeFrom="column">
                  <wp:posOffset>2072639</wp:posOffset>
                </wp:positionH>
                <wp:positionV relativeFrom="paragraph">
                  <wp:posOffset>146685</wp:posOffset>
                </wp:positionV>
                <wp:extent cx="3895725" cy="852805"/>
                <wp:effectExtent l="0" t="0" r="9525" b="4445"/>
                <wp:wrapNone/>
                <wp:docPr id="2" name="Rechteck 2"/>
                <wp:cNvGraphicFramePr/>
                <a:graphic xmlns:a="http://schemas.openxmlformats.org/drawingml/2006/main">
                  <a:graphicData uri="http://schemas.microsoft.com/office/word/2010/wordprocessingShape">
                    <wps:wsp>
                      <wps:cNvSpPr/>
                      <wps:spPr>
                        <a:xfrm>
                          <a:off x="0" y="0"/>
                          <a:ext cx="3895725" cy="85280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E0413" id="Rechteck 2" o:spid="_x0000_s1026" style="position:absolute;margin-left:163.2pt;margin-top:11.55pt;width:306.75pt;height:67.1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" fillcolor="#d9e2f3 [660]" stroked="f" strokeweight="1pt"/>
            </w:pict>
          </mc:Fallback>
        </mc:AlternateContent>
      </w:r>
    </w:p>
    <w:p w14:paraId="52482E0A" w14:textId="3ED8A9FC" w:rsidR="006A2F96" w:rsidRPr="00885ED4" w:rsidRDefault="006A2F96" w:rsidP="004B2738">
      <w:pPr>
        <w:pStyle w:val="1"/>
        <w:ind w:left="4253"/>
        <w:rPr>
          <w:sz w:val="44"/>
          <w:szCs w:val="44"/>
        </w:rPr>
      </w:pPr>
      <w:r w:rsidRPr="00885ED4">
        <w:rPr>
          <w:sz w:val="44"/>
          <w:szCs w:val="44"/>
        </w:rPr>
        <w:t>Права потребителей</w:t>
      </w:r>
    </w:p>
    <w:p w14:paraId="0DD93E9E" w14:textId="77777777" w:rsidR="004B40DF" w:rsidRPr="00702461" w:rsidRDefault="004B40DF" w:rsidP="00FB0089">
      <w:pPr>
        <w:pStyle w:val="a4"/>
      </w:pPr>
    </w:p>
    <w:p w14:paraId="0723E4B9" w14:textId="2B5D1C02" w:rsidR="004B2738" w:rsidRDefault="004B2738" w:rsidP="00FB0089">
      <w:pPr>
        <w:pStyle w:val="a4"/>
      </w:pPr>
    </w:p>
    <w:p w14:paraId="71B587C2" w14:textId="579B482B" w:rsidR="00885ED4" w:rsidRPr="007634A4" w:rsidRDefault="00885ED4" w:rsidP="00FB0089">
      <w:pPr>
        <w:pStyle w:val="a4"/>
      </w:pPr>
    </w:p>
    <w:p w14:paraId="7879A12C" w14:textId="468EDE72" w:rsidR="005D3765" w:rsidRPr="005D3CE5" w:rsidRDefault="008B0D4E" w:rsidP="000E370E">
      <w:pPr>
        <w:pStyle w:val="a4"/>
        <w:rPr>
          <w:rFonts w:cstheme="minorHAnsi"/>
          <w:bCs/>
        </w:rPr>
      </w:pPr>
      <w:r w:rsidRPr="005D3CE5">
        <w:rPr>
          <w:rFonts w:cstheme="minorHAnsi"/>
        </w:rPr>
        <w:t>За</w:t>
      </w:r>
      <w:r w:rsidR="00212426" w:rsidRPr="005D3CE5">
        <w:rPr>
          <w:rFonts w:cstheme="minorHAnsi"/>
        </w:rPr>
        <w:t xml:space="preserve">щита прав потребителей </w:t>
      </w:r>
      <w:r w:rsidR="0031780F" w:rsidRPr="005D3CE5">
        <w:rPr>
          <w:rFonts w:cstheme="minorHAnsi"/>
        </w:rPr>
        <w:t>в с</w:t>
      </w:r>
      <w:r w:rsidR="000200F4" w:rsidRPr="005D3CE5">
        <w:rPr>
          <w:rFonts w:cstheme="minorHAnsi"/>
        </w:rPr>
        <w:t xml:space="preserve">фере </w:t>
      </w:r>
      <w:r w:rsidR="0031780F" w:rsidRPr="005D3CE5">
        <w:rPr>
          <w:rFonts w:cstheme="minorHAnsi"/>
        </w:rPr>
        <w:t>финансовы</w:t>
      </w:r>
      <w:r w:rsidR="000200F4" w:rsidRPr="005D3CE5">
        <w:rPr>
          <w:rFonts w:cstheme="minorHAnsi"/>
        </w:rPr>
        <w:t>х</w:t>
      </w:r>
      <w:r w:rsidR="0031780F" w:rsidRPr="005D3CE5">
        <w:rPr>
          <w:rFonts w:cstheme="minorHAnsi"/>
        </w:rPr>
        <w:t xml:space="preserve"> </w:t>
      </w:r>
      <w:r w:rsidR="009563DC" w:rsidRPr="005D3CE5">
        <w:rPr>
          <w:rFonts w:cstheme="minorHAnsi"/>
        </w:rPr>
        <w:t xml:space="preserve">услуг </w:t>
      </w:r>
      <w:r w:rsidR="00E76E35" w:rsidRPr="005D3CE5">
        <w:rPr>
          <w:rFonts w:cstheme="minorHAnsi"/>
        </w:rPr>
        <w:t>означает</w:t>
      </w:r>
      <w:r w:rsidR="00702461" w:rsidRPr="005D3CE5">
        <w:rPr>
          <w:rFonts w:cstheme="minorHAnsi"/>
        </w:rPr>
        <w:t>:</w:t>
      </w:r>
      <w:r w:rsidR="00E76E35" w:rsidRPr="005D3CE5">
        <w:rPr>
          <w:rFonts w:cstheme="minorHAnsi"/>
        </w:rPr>
        <w:t xml:space="preserve"> </w:t>
      </w:r>
      <w:r w:rsidR="00702461" w:rsidRPr="005D3CE5">
        <w:rPr>
          <w:rFonts w:cstheme="minorHAnsi"/>
        </w:rPr>
        <w:t>К</w:t>
      </w:r>
      <w:r w:rsidR="00EC333B" w:rsidRPr="005D3CE5">
        <w:rPr>
          <w:rFonts w:cstheme="minorHAnsi"/>
        </w:rPr>
        <w:t>лиент должен</w:t>
      </w:r>
      <w:r w:rsidR="00A304D8" w:rsidRPr="005D3CE5">
        <w:rPr>
          <w:rFonts w:cstheme="minorHAnsi"/>
        </w:rPr>
        <w:t xml:space="preserve"> </w:t>
      </w:r>
      <w:r w:rsidR="001A5E43" w:rsidRPr="005D3CE5">
        <w:rPr>
          <w:rFonts w:cstheme="minorHAnsi"/>
        </w:rPr>
        <w:t xml:space="preserve">обдуманно </w:t>
      </w:r>
      <w:r w:rsidR="00F72CE2" w:rsidRPr="005D3CE5">
        <w:rPr>
          <w:rFonts w:cstheme="minorHAnsi"/>
        </w:rPr>
        <w:t xml:space="preserve">принимать </w:t>
      </w:r>
      <w:r w:rsidR="005A127F" w:rsidRPr="005D3CE5">
        <w:rPr>
          <w:rFonts w:cstheme="minorHAnsi"/>
        </w:rPr>
        <w:t xml:space="preserve">финансовые </w:t>
      </w:r>
      <w:r w:rsidR="00D03999" w:rsidRPr="005D3CE5">
        <w:rPr>
          <w:rFonts w:cstheme="minorHAnsi"/>
        </w:rPr>
        <w:t xml:space="preserve">решения, </w:t>
      </w:r>
      <w:r w:rsidR="0054716C" w:rsidRPr="005D3CE5">
        <w:rPr>
          <w:rFonts w:cstheme="minorHAnsi"/>
        </w:rPr>
        <w:t xml:space="preserve">направленные </w:t>
      </w:r>
      <w:r w:rsidR="007C69C9" w:rsidRPr="005D3CE5">
        <w:rPr>
          <w:rFonts w:cstheme="minorHAnsi"/>
        </w:rPr>
        <w:t>на</w:t>
      </w:r>
      <w:r w:rsidR="000200F4" w:rsidRPr="005D3CE5">
        <w:rPr>
          <w:rFonts w:cstheme="minorHAnsi"/>
        </w:rPr>
        <w:t xml:space="preserve"> достижение</w:t>
      </w:r>
      <w:r w:rsidR="004E7421" w:rsidRPr="005D3CE5">
        <w:rPr>
          <w:rFonts w:cstheme="minorHAnsi"/>
        </w:rPr>
        <w:t xml:space="preserve"> своих</w:t>
      </w:r>
      <w:r w:rsidR="000200F4" w:rsidRPr="005D3CE5">
        <w:rPr>
          <w:rFonts w:cstheme="minorHAnsi"/>
        </w:rPr>
        <w:t xml:space="preserve"> </w:t>
      </w:r>
      <w:r w:rsidR="007C69C9" w:rsidRPr="005D3CE5">
        <w:rPr>
          <w:rFonts w:cstheme="minorHAnsi"/>
        </w:rPr>
        <w:t>цел</w:t>
      </w:r>
      <w:r w:rsidR="000200F4" w:rsidRPr="005D3CE5">
        <w:rPr>
          <w:rFonts w:cstheme="minorHAnsi"/>
        </w:rPr>
        <w:t xml:space="preserve">ей, </w:t>
      </w:r>
      <w:r w:rsidR="00756592" w:rsidRPr="005D3CE5">
        <w:rPr>
          <w:rFonts w:cstheme="minorHAnsi"/>
        </w:rPr>
        <w:t xml:space="preserve">в соответствии с его </w:t>
      </w:r>
      <w:r w:rsidR="007C69C9" w:rsidRPr="005D3CE5">
        <w:rPr>
          <w:rFonts w:cstheme="minorHAnsi"/>
        </w:rPr>
        <w:t>возможност</w:t>
      </w:r>
      <w:r w:rsidR="00756592" w:rsidRPr="005D3CE5">
        <w:rPr>
          <w:rFonts w:cstheme="minorHAnsi"/>
        </w:rPr>
        <w:t>ями</w:t>
      </w:r>
      <w:r w:rsidR="00ED2C21" w:rsidRPr="005D3CE5">
        <w:rPr>
          <w:rFonts w:cstheme="minorHAnsi"/>
        </w:rPr>
        <w:t xml:space="preserve"> </w:t>
      </w:r>
      <w:r w:rsidR="00057D86" w:rsidRPr="005D3CE5">
        <w:rPr>
          <w:rFonts w:cstheme="minorHAnsi"/>
        </w:rPr>
        <w:t>–</w:t>
      </w:r>
      <w:r w:rsidR="00ED2C21" w:rsidRPr="005D3CE5">
        <w:rPr>
          <w:rFonts w:cstheme="minorHAnsi"/>
        </w:rPr>
        <w:t xml:space="preserve"> </w:t>
      </w:r>
      <w:r w:rsidR="00057D86" w:rsidRPr="005D3CE5">
        <w:rPr>
          <w:rFonts w:cstheme="minorHAnsi"/>
        </w:rPr>
        <w:t>и н</w:t>
      </w:r>
      <w:r w:rsidR="000200F4" w:rsidRPr="005D3CE5">
        <w:rPr>
          <w:rFonts w:cstheme="minorHAnsi"/>
        </w:rPr>
        <w:t xml:space="preserve">ести </w:t>
      </w:r>
      <w:r w:rsidR="00057D86" w:rsidRPr="005D3CE5">
        <w:rPr>
          <w:rFonts w:cstheme="minorHAnsi"/>
        </w:rPr>
        <w:t>отве</w:t>
      </w:r>
      <w:r w:rsidR="00AF04A6" w:rsidRPr="005D3CE5">
        <w:rPr>
          <w:rFonts w:cstheme="minorHAnsi"/>
        </w:rPr>
        <w:t>т</w:t>
      </w:r>
      <w:r w:rsidR="00C41535" w:rsidRPr="005D3CE5">
        <w:rPr>
          <w:rFonts w:cstheme="minorHAnsi"/>
        </w:rPr>
        <w:t xml:space="preserve">ственность </w:t>
      </w:r>
      <w:r w:rsidR="000200F4" w:rsidRPr="005D3CE5">
        <w:rPr>
          <w:rFonts w:cstheme="minorHAnsi"/>
        </w:rPr>
        <w:t xml:space="preserve">за </w:t>
      </w:r>
      <w:r w:rsidR="009C7207" w:rsidRPr="005D3CE5">
        <w:rPr>
          <w:rFonts w:cstheme="minorHAnsi"/>
        </w:rPr>
        <w:t>них.</w:t>
      </w:r>
      <w:r w:rsidR="00B3447F" w:rsidRPr="005D3CE5">
        <w:rPr>
          <w:rFonts w:cstheme="minorHAnsi"/>
        </w:rPr>
        <w:t xml:space="preserve"> </w:t>
      </w:r>
      <w:r w:rsidR="004E7421" w:rsidRPr="005D3CE5">
        <w:rPr>
          <w:rFonts w:cstheme="minorHAnsi"/>
        </w:rPr>
        <w:t xml:space="preserve">Поэтому </w:t>
      </w:r>
      <w:r w:rsidR="00393911" w:rsidRPr="005D3CE5">
        <w:rPr>
          <w:rFonts w:cstheme="minorHAnsi"/>
        </w:rPr>
        <w:t>финансовые услуги должны б</w:t>
      </w:r>
      <w:r w:rsidR="00176B0B" w:rsidRPr="005D3CE5">
        <w:rPr>
          <w:rFonts w:cstheme="minorHAnsi"/>
        </w:rPr>
        <w:t>ыть</w:t>
      </w:r>
      <w:r w:rsidR="008764AD" w:rsidRPr="005D3CE5">
        <w:rPr>
          <w:rFonts w:cstheme="minorHAnsi"/>
        </w:rPr>
        <w:t xml:space="preserve"> </w:t>
      </w:r>
      <w:r w:rsidR="00D70D54" w:rsidRPr="005D3CE5">
        <w:rPr>
          <w:rFonts w:cstheme="minorHAnsi"/>
        </w:rPr>
        <w:t>как можно бо</w:t>
      </w:r>
      <w:r w:rsidR="000200F4" w:rsidRPr="005D3CE5">
        <w:rPr>
          <w:rFonts w:cstheme="minorHAnsi"/>
        </w:rPr>
        <w:t>лее</w:t>
      </w:r>
      <w:r w:rsidR="00D70D54" w:rsidRPr="005D3CE5">
        <w:rPr>
          <w:rFonts w:cstheme="minorHAnsi"/>
        </w:rPr>
        <w:t xml:space="preserve"> </w:t>
      </w:r>
      <w:r w:rsidR="007D6355" w:rsidRPr="005D3CE5">
        <w:rPr>
          <w:rFonts w:cstheme="minorHAnsi"/>
        </w:rPr>
        <w:t>прозрачными</w:t>
      </w:r>
      <w:r w:rsidR="005105CC" w:rsidRPr="005D3CE5">
        <w:rPr>
          <w:rFonts w:cstheme="minorHAnsi"/>
        </w:rPr>
        <w:t xml:space="preserve">. Финансовые </w:t>
      </w:r>
      <w:r w:rsidR="00301A2C" w:rsidRPr="005D3CE5">
        <w:rPr>
          <w:rFonts w:cstheme="minorHAnsi"/>
        </w:rPr>
        <w:t>организации</w:t>
      </w:r>
      <w:r w:rsidR="00D90E41" w:rsidRPr="005D3CE5">
        <w:rPr>
          <w:rFonts w:cstheme="minorHAnsi"/>
        </w:rPr>
        <w:t xml:space="preserve"> </w:t>
      </w:r>
      <w:r w:rsidR="008764AD" w:rsidRPr="005D3CE5">
        <w:rPr>
          <w:rFonts w:cstheme="minorHAnsi"/>
        </w:rPr>
        <w:t xml:space="preserve">обязаны </w:t>
      </w:r>
      <w:r w:rsidR="007B3932" w:rsidRPr="005D3CE5">
        <w:rPr>
          <w:rFonts w:cstheme="minorHAnsi"/>
        </w:rPr>
        <w:t xml:space="preserve">соблюдать </w:t>
      </w:r>
      <w:proofErr w:type="spellStart"/>
      <w:r w:rsidR="00450E9E" w:rsidRPr="005D3CE5">
        <w:rPr>
          <w:rFonts w:cstheme="minorHAnsi"/>
          <w:lang w:val="ky-KG"/>
        </w:rPr>
        <w:t>строгие</w:t>
      </w:r>
      <w:proofErr w:type="spellEnd"/>
      <w:r w:rsidR="00450E9E" w:rsidRPr="005D3CE5">
        <w:rPr>
          <w:rFonts w:cstheme="minorHAnsi"/>
          <w:lang w:val="ky-KG"/>
        </w:rPr>
        <w:t xml:space="preserve"> </w:t>
      </w:r>
      <w:r w:rsidR="007B3932" w:rsidRPr="005D3CE5">
        <w:rPr>
          <w:rFonts w:cstheme="minorHAnsi"/>
        </w:rPr>
        <w:t>стандарты</w:t>
      </w:r>
      <w:r w:rsidR="00EA58AA" w:rsidRPr="005D3CE5">
        <w:rPr>
          <w:rFonts w:cstheme="minorHAnsi"/>
        </w:rPr>
        <w:t xml:space="preserve"> </w:t>
      </w:r>
    </w:p>
    <w:p w14:paraId="2CE2B517" w14:textId="21099B53" w:rsidR="00625EB2" w:rsidRPr="005D3CE5" w:rsidRDefault="007B3932" w:rsidP="00FB0089">
      <w:pPr>
        <w:pStyle w:val="a4"/>
        <w:rPr>
          <w:rFonts w:cstheme="minorHAnsi"/>
        </w:rPr>
      </w:pPr>
      <w:r w:rsidRPr="005D3CE5">
        <w:rPr>
          <w:rFonts w:cstheme="minorHAnsi"/>
        </w:rPr>
        <w:t>Вы можете р</w:t>
      </w:r>
      <w:r w:rsidR="000200F4" w:rsidRPr="005D3CE5">
        <w:rPr>
          <w:rFonts w:cstheme="minorHAnsi"/>
        </w:rPr>
        <w:t xml:space="preserve">ассказать клиентам </w:t>
      </w:r>
      <w:r w:rsidRPr="005D3CE5">
        <w:rPr>
          <w:rFonts w:cstheme="minorHAnsi"/>
        </w:rPr>
        <w:t>о</w:t>
      </w:r>
      <w:r w:rsidR="004E7421" w:rsidRPr="005D3CE5">
        <w:rPr>
          <w:rFonts w:cstheme="minorHAnsi"/>
        </w:rPr>
        <w:t>б</w:t>
      </w:r>
      <w:r w:rsidRPr="005D3CE5">
        <w:rPr>
          <w:rFonts w:cstheme="minorHAnsi"/>
        </w:rPr>
        <w:t xml:space="preserve"> их правах в ходе </w:t>
      </w:r>
      <w:r w:rsidR="009E4897" w:rsidRPr="005D3CE5">
        <w:rPr>
          <w:rFonts w:cstheme="minorHAnsi"/>
        </w:rPr>
        <w:t>консультаци</w:t>
      </w:r>
      <w:r w:rsidRPr="005D3CE5">
        <w:rPr>
          <w:rFonts w:cstheme="minorHAnsi"/>
        </w:rPr>
        <w:t>и</w:t>
      </w:r>
      <w:r w:rsidR="00B43424" w:rsidRPr="005D3CE5">
        <w:rPr>
          <w:rFonts w:cstheme="minorHAnsi"/>
        </w:rPr>
        <w:t xml:space="preserve">. </w:t>
      </w:r>
      <w:r w:rsidR="00C23C25" w:rsidRPr="005D3CE5">
        <w:rPr>
          <w:rFonts w:cstheme="minorHAnsi"/>
        </w:rPr>
        <w:t xml:space="preserve">Таким </w:t>
      </w:r>
      <w:r w:rsidR="00EF60B0" w:rsidRPr="005D3CE5">
        <w:rPr>
          <w:rFonts w:cstheme="minorHAnsi"/>
        </w:rPr>
        <w:t>образом</w:t>
      </w:r>
      <w:r w:rsidR="00EF3AB4" w:rsidRPr="005D3CE5">
        <w:rPr>
          <w:rFonts w:cstheme="minorHAnsi"/>
        </w:rPr>
        <w:t xml:space="preserve">, у Вас </w:t>
      </w:r>
      <w:r w:rsidR="0056332B" w:rsidRPr="005D3CE5">
        <w:rPr>
          <w:rFonts w:cstheme="minorHAnsi"/>
        </w:rPr>
        <w:t>получается</w:t>
      </w:r>
      <w:r w:rsidR="00EF3AB4" w:rsidRPr="005D3CE5">
        <w:rPr>
          <w:rFonts w:cstheme="minorHAnsi"/>
        </w:rPr>
        <w:t xml:space="preserve"> диалог</w:t>
      </w:r>
      <w:r w:rsidR="00F95085" w:rsidRPr="005D3CE5">
        <w:rPr>
          <w:rFonts w:cstheme="minorHAnsi"/>
        </w:rPr>
        <w:t xml:space="preserve">, в котором </w:t>
      </w:r>
      <w:r w:rsidR="00A876D5" w:rsidRPr="005D3CE5">
        <w:rPr>
          <w:rFonts w:cstheme="minorHAnsi"/>
        </w:rPr>
        <w:t>уч</w:t>
      </w:r>
      <w:r w:rsidR="003C7F07" w:rsidRPr="005D3CE5">
        <w:rPr>
          <w:rFonts w:cstheme="minorHAnsi"/>
        </w:rPr>
        <w:t>ит</w:t>
      </w:r>
      <w:r w:rsidR="00A876D5" w:rsidRPr="005D3CE5">
        <w:rPr>
          <w:rFonts w:cstheme="minorHAnsi"/>
        </w:rPr>
        <w:t xml:space="preserve">ываются потребности клиента и </w:t>
      </w:r>
      <w:r w:rsidR="00D61E21" w:rsidRPr="005D3CE5">
        <w:rPr>
          <w:rFonts w:cstheme="minorHAnsi"/>
        </w:rPr>
        <w:t>укре</w:t>
      </w:r>
      <w:r w:rsidR="00A25966" w:rsidRPr="005D3CE5">
        <w:rPr>
          <w:rFonts w:cstheme="minorHAnsi"/>
        </w:rPr>
        <w:t>пляется дове</w:t>
      </w:r>
      <w:r w:rsidR="002C312A" w:rsidRPr="005D3CE5">
        <w:rPr>
          <w:rFonts w:cstheme="minorHAnsi"/>
        </w:rPr>
        <w:t>рие</w:t>
      </w:r>
      <w:r w:rsidRPr="005D3CE5">
        <w:rPr>
          <w:rFonts w:cstheme="minorHAnsi"/>
        </w:rPr>
        <w:t xml:space="preserve"> к вам</w:t>
      </w:r>
      <w:r w:rsidR="002C312A" w:rsidRPr="005D3CE5">
        <w:rPr>
          <w:rFonts w:cstheme="minorHAnsi"/>
        </w:rPr>
        <w:t>.</w:t>
      </w:r>
      <w:r w:rsidR="00121ACF" w:rsidRPr="005D3CE5">
        <w:rPr>
          <w:rFonts w:cstheme="minorHAnsi"/>
        </w:rPr>
        <w:t xml:space="preserve"> </w:t>
      </w:r>
      <w:r w:rsidR="00A12DB2" w:rsidRPr="005D3CE5">
        <w:rPr>
          <w:rFonts w:cstheme="minorHAnsi"/>
        </w:rPr>
        <w:t>О</w:t>
      </w:r>
      <w:r w:rsidR="00C308FB" w:rsidRPr="005D3CE5">
        <w:rPr>
          <w:rFonts w:cstheme="minorHAnsi"/>
        </w:rPr>
        <w:t>зна</w:t>
      </w:r>
      <w:r w:rsidR="00E85399" w:rsidRPr="005D3CE5">
        <w:rPr>
          <w:rFonts w:cstheme="minorHAnsi"/>
        </w:rPr>
        <w:t>комьтесь с правами потребителей</w:t>
      </w:r>
      <w:r w:rsidR="004E7421" w:rsidRPr="005D3CE5">
        <w:rPr>
          <w:rFonts w:cstheme="minorHAnsi"/>
        </w:rPr>
        <w:t xml:space="preserve"> и то каким образом вы можете объяснить их своим клиентам в ходе консультации</w:t>
      </w:r>
      <w:r w:rsidR="0052546D" w:rsidRPr="005D3CE5">
        <w:rPr>
          <w:rFonts w:cstheme="minorHAnsi"/>
        </w:rPr>
        <w:t>.</w:t>
      </w:r>
    </w:p>
    <w:p w14:paraId="68A552A4" w14:textId="27612249" w:rsidR="00450581" w:rsidRPr="005D3CE5" w:rsidRDefault="00842902" w:rsidP="00450581">
      <w:pPr>
        <w:pStyle w:val="tkTekst"/>
        <w:ind w:firstLine="0"/>
        <w:rPr>
          <w:rFonts w:asciiTheme="minorHAnsi" w:hAnsiTheme="minorHAnsi" w:cstheme="minorHAnsi"/>
          <w:bCs/>
          <w:sz w:val="22"/>
          <w:szCs w:val="22"/>
        </w:rPr>
      </w:pPr>
      <w:r w:rsidRPr="005D3CE5">
        <w:rPr>
          <w:rFonts w:asciiTheme="minorHAnsi" w:hAnsiTheme="minorHAnsi" w:cstheme="minorHAnsi"/>
          <w:bCs/>
          <w:noProof/>
          <w:sz w:val="22"/>
          <w:szCs w:val="22"/>
        </w:rPr>
        <mc:AlternateContent>
          <mc:Choice Requires="wps">
            <w:drawing>
              <wp:anchor distT="0" distB="0" distL="114300" distR="114300" simplePos="0" relativeHeight="251658243" behindDoc="0" locked="0" layoutInCell="1" allowOverlap="1" wp14:anchorId="546D04AA" wp14:editId="15724BC8">
                <wp:simplePos x="0" y="0"/>
                <wp:positionH relativeFrom="column">
                  <wp:posOffset>-394335</wp:posOffset>
                </wp:positionH>
                <wp:positionV relativeFrom="paragraph">
                  <wp:posOffset>181610</wp:posOffset>
                </wp:positionV>
                <wp:extent cx="6711950"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671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88E1946" id="Gerader Verbinder 4"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31.05pt,14.3pt" to="497.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" strokecolor="#4472c4 [3204]" strokeweight=".5pt">
                <v:stroke joinstyle="miter"/>
              </v:line>
            </w:pict>
          </mc:Fallback>
        </mc:AlternateContent>
      </w:r>
    </w:p>
    <w:p w14:paraId="3925DDCF" w14:textId="7E649541" w:rsidR="00885ED4" w:rsidRPr="005D3CE5" w:rsidRDefault="00885ED4" w:rsidP="00450581">
      <w:pPr>
        <w:pStyle w:val="tkTekst"/>
        <w:ind w:firstLine="0"/>
        <w:rPr>
          <w:rFonts w:asciiTheme="minorHAnsi" w:hAnsiTheme="minorHAnsi" w:cstheme="minorHAnsi"/>
          <w:bCs/>
          <w:sz w:val="22"/>
          <w:szCs w:val="22"/>
        </w:rPr>
      </w:pPr>
    </w:p>
    <w:p w14:paraId="06F44E6F" w14:textId="73BEE94D" w:rsidR="006A2F96" w:rsidRPr="005D3CE5" w:rsidRDefault="007634A4" w:rsidP="00FB0089">
      <w:pPr>
        <w:pStyle w:val="1"/>
        <w:rPr>
          <w:rFonts w:asciiTheme="minorHAnsi" w:hAnsiTheme="minorHAnsi" w:cstheme="minorHAnsi"/>
          <w:sz w:val="22"/>
          <w:szCs w:val="22"/>
        </w:rPr>
      </w:pPr>
      <w:r w:rsidRPr="005D3CE5">
        <w:rPr>
          <w:rFonts w:asciiTheme="minorHAnsi" w:hAnsiTheme="minorHAnsi" w:cstheme="minorHAnsi"/>
          <w:noProof/>
          <w:sz w:val="22"/>
          <w:szCs w:val="22"/>
          <w:lang w:eastAsia="ru-RU"/>
        </w:rPr>
        <w:drawing>
          <wp:anchor distT="0" distB="0" distL="114300" distR="114300" simplePos="0" relativeHeight="251658242" behindDoc="0" locked="0" layoutInCell="1" allowOverlap="1" wp14:anchorId="3956B610" wp14:editId="1C4D9BCF">
            <wp:simplePos x="0" y="0"/>
            <wp:positionH relativeFrom="column">
              <wp:posOffset>5386070</wp:posOffset>
            </wp:positionH>
            <wp:positionV relativeFrom="paragraph">
              <wp:posOffset>50165</wp:posOffset>
            </wp:positionV>
            <wp:extent cx="538398" cy="660400"/>
            <wp:effectExtent l="0" t="0" r="0"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398" cy="660400"/>
                    </a:xfrm>
                    <a:prstGeom prst="rect">
                      <a:avLst/>
                    </a:prstGeom>
                  </pic:spPr>
                </pic:pic>
              </a:graphicData>
            </a:graphic>
            <wp14:sizeRelH relativeFrom="page">
              <wp14:pctWidth>0</wp14:pctWidth>
            </wp14:sizeRelH>
            <wp14:sizeRelV relativeFrom="page">
              <wp14:pctHeight>0</wp14:pctHeight>
            </wp14:sizeRelV>
          </wp:anchor>
        </w:drawing>
      </w:r>
      <w:r w:rsidR="006A2F96" w:rsidRPr="005D3CE5">
        <w:rPr>
          <w:rFonts w:asciiTheme="minorHAnsi" w:hAnsiTheme="minorHAnsi" w:cstheme="minorHAnsi"/>
          <w:sz w:val="22"/>
          <w:szCs w:val="22"/>
        </w:rPr>
        <w:t>Депозит</w:t>
      </w:r>
    </w:p>
    <w:p w14:paraId="4373C1AA" w14:textId="77777777" w:rsidR="0005306C" w:rsidRPr="005D3CE5" w:rsidRDefault="0005306C" w:rsidP="006B142D">
      <w:pPr>
        <w:pStyle w:val="tkTekst"/>
        <w:ind w:firstLine="0"/>
        <w:rPr>
          <w:rFonts w:asciiTheme="minorHAnsi" w:hAnsiTheme="minorHAnsi" w:cstheme="minorHAnsi"/>
          <w:sz w:val="22"/>
          <w:szCs w:val="22"/>
        </w:rPr>
      </w:pPr>
    </w:p>
    <w:p w14:paraId="0B97E38B" w14:textId="77777777" w:rsidR="007634A4" w:rsidRPr="005D3CE5" w:rsidRDefault="007634A4" w:rsidP="006B142D">
      <w:pPr>
        <w:pStyle w:val="tkTekst"/>
        <w:ind w:firstLine="0"/>
        <w:rPr>
          <w:rFonts w:asciiTheme="minorHAnsi" w:hAnsiTheme="minorHAnsi" w:cstheme="minorHAnsi"/>
          <w:sz w:val="22"/>
          <w:szCs w:val="22"/>
        </w:rPr>
      </w:pPr>
    </w:p>
    <w:p w14:paraId="1DAEC74F" w14:textId="20ECAD0E" w:rsidR="00107A91" w:rsidRPr="005D3CE5" w:rsidRDefault="00ED2717" w:rsidP="006B142D">
      <w:pPr>
        <w:pStyle w:val="tkTekst"/>
        <w:ind w:firstLine="0"/>
        <w:rPr>
          <w:rFonts w:asciiTheme="minorHAnsi" w:hAnsiTheme="minorHAnsi" w:cstheme="minorHAnsi"/>
          <w:sz w:val="22"/>
          <w:szCs w:val="22"/>
        </w:rPr>
      </w:pPr>
      <w:r w:rsidRPr="005D3CE5">
        <w:rPr>
          <w:rFonts w:asciiTheme="minorHAnsi" w:hAnsiTheme="minorHAnsi" w:cstheme="minorHAnsi"/>
          <w:sz w:val="22"/>
          <w:szCs w:val="22"/>
        </w:rPr>
        <w:t>Договор банковского вклада — это</w:t>
      </w:r>
      <w:r w:rsidR="00F90F28" w:rsidRPr="005D3CE5">
        <w:rPr>
          <w:rFonts w:asciiTheme="minorHAnsi" w:hAnsiTheme="minorHAnsi" w:cstheme="minorHAnsi"/>
          <w:sz w:val="22"/>
          <w:szCs w:val="22"/>
        </w:rPr>
        <w:t xml:space="preserve"> договор </w:t>
      </w:r>
      <w:r w:rsidR="001C4821" w:rsidRPr="005D3CE5">
        <w:rPr>
          <w:rFonts w:asciiTheme="minorHAnsi" w:hAnsiTheme="minorHAnsi" w:cstheme="minorHAnsi"/>
          <w:sz w:val="22"/>
          <w:szCs w:val="22"/>
        </w:rPr>
        <w:t xml:space="preserve">между </w:t>
      </w:r>
      <w:r w:rsidR="007F5F67" w:rsidRPr="005D3CE5">
        <w:rPr>
          <w:rFonts w:asciiTheme="minorHAnsi" w:hAnsiTheme="minorHAnsi" w:cstheme="minorHAnsi"/>
          <w:sz w:val="22"/>
          <w:szCs w:val="22"/>
        </w:rPr>
        <w:t xml:space="preserve">банком с </w:t>
      </w:r>
      <w:r w:rsidR="00B15C05" w:rsidRPr="005D3CE5">
        <w:rPr>
          <w:rFonts w:asciiTheme="minorHAnsi" w:hAnsiTheme="minorHAnsi" w:cstheme="minorHAnsi"/>
          <w:sz w:val="22"/>
          <w:szCs w:val="22"/>
        </w:rPr>
        <w:t>одной сторон</w:t>
      </w:r>
      <w:r w:rsidR="00EA4513" w:rsidRPr="005D3CE5">
        <w:rPr>
          <w:rFonts w:asciiTheme="minorHAnsi" w:hAnsiTheme="minorHAnsi" w:cstheme="minorHAnsi"/>
          <w:sz w:val="22"/>
          <w:szCs w:val="22"/>
        </w:rPr>
        <w:t xml:space="preserve">ы </w:t>
      </w:r>
      <w:r w:rsidR="00B15C05" w:rsidRPr="005D3CE5">
        <w:rPr>
          <w:rFonts w:asciiTheme="minorHAnsi" w:hAnsiTheme="minorHAnsi" w:cstheme="minorHAnsi"/>
          <w:sz w:val="22"/>
          <w:szCs w:val="22"/>
        </w:rPr>
        <w:t xml:space="preserve">и </w:t>
      </w:r>
      <w:r w:rsidR="00D24DC6" w:rsidRPr="005D3CE5">
        <w:rPr>
          <w:rFonts w:asciiTheme="minorHAnsi" w:hAnsiTheme="minorHAnsi" w:cstheme="minorHAnsi"/>
          <w:sz w:val="22"/>
          <w:szCs w:val="22"/>
        </w:rPr>
        <w:t xml:space="preserve">клиентом с другой </w:t>
      </w:r>
      <w:r w:rsidR="00EA4513" w:rsidRPr="005D3CE5">
        <w:rPr>
          <w:rFonts w:asciiTheme="minorHAnsi" w:hAnsiTheme="minorHAnsi" w:cstheme="minorHAnsi"/>
          <w:sz w:val="22"/>
          <w:szCs w:val="22"/>
        </w:rPr>
        <w:t>сторон</w:t>
      </w:r>
      <w:r w:rsidR="004E7421" w:rsidRPr="005D3CE5">
        <w:rPr>
          <w:rFonts w:asciiTheme="minorHAnsi" w:hAnsiTheme="minorHAnsi" w:cstheme="minorHAnsi"/>
          <w:sz w:val="22"/>
          <w:szCs w:val="22"/>
        </w:rPr>
        <w:t>ы</w:t>
      </w:r>
      <w:r w:rsidR="00EA4513" w:rsidRPr="005D3CE5">
        <w:rPr>
          <w:rFonts w:asciiTheme="minorHAnsi" w:hAnsiTheme="minorHAnsi" w:cstheme="minorHAnsi"/>
          <w:sz w:val="22"/>
          <w:szCs w:val="22"/>
        </w:rPr>
        <w:t xml:space="preserve"> о вложении </w:t>
      </w:r>
      <w:r w:rsidR="00AA7B79" w:rsidRPr="005D3CE5">
        <w:rPr>
          <w:rFonts w:asciiTheme="minorHAnsi" w:hAnsiTheme="minorHAnsi" w:cstheme="minorHAnsi"/>
          <w:sz w:val="22"/>
          <w:szCs w:val="22"/>
        </w:rPr>
        <w:t xml:space="preserve">определённой </w:t>
      </w:r>
      <w:r w:rsidR="00EA4513" w:rsidRPr="005D3CE5">
        <w:rPr>
          <w:rFonts w:asciiTheme="minorHAnsi" w:hAnsiTheme="minorHAnsi" w:cstheme="minorHAnsi"/>
          <w:sz w:val="22"/>
          <w:szCs w:val="22"/>
        </w:rPr>
        <w:t>денежн</w:t>
      </w:r>
      <w:r w:rsidR="00AA7B79" w:rsidRPr="005D3CE5">
        <w:rPr>
          <w:rFonts w:asciiTheme="minorHAnsi" w:hAnsiTheme="minorHAnsi" w:cstheme="minorHAnsi"/>
          <w:sz w:val="22"/>
          <w:szCs w:val="22"/>
        </w:rPr>
        <w:t xml:space="preserve">ой суммы в </w:t>
      </w:r>
      <w:r w:rsidR="00F3333E" w:rsidRPr="005D3CE5">
        <w:rPr>
          <w:rFonts w:asciiTheme="minorHAnsi" w:hAnsiTheme="minorHAnsi" w:cstheme="minorHAnsi"/>
          <w:sz w:val="22"/>
          <w:szCs w:val="22"/>
        </w:rPr>
        <w:t>банк</w:t>
      </w:r>
      <w:r w:rsidR="000F5D54" w:rsidRPr="005D3CE5">
        <w:rPr>
          <w:rFonts w:asciiTheme="minorHAnsi" w:hAnsiTheme="minorHAnsi" w:cstheme="minorHAnsi"/>
          <w:sz w:val="22"/>
          <w:szCs w:val="22"/>
        </w:rPr>
        <w:t xml:space="preserve">. </w:t>
      </w:r>
      <w:r w:rsidR="00F3333E" w:rsidRPr="005D3CE5">
        <w:rPr>
          <w:rFonts w:asciiTheme="minorHAnsi" w:hAnsiTheme="minorHAnsi" w:cstheme="minorHAnsi"/>
          <w:sz w:val="22"/>
          <w:szCs w:val="22"/>
        </w:rPr>
        <w:t>Договор</w:t>
      </w:r>
      <w:r w:rsidR="000F5D54" w:rsidRPr="005D3CE5">
        <w:rPr>
          <w:rFonts w:asciiTheme="minorHAnsi" w:hAnsiTheme="minorHAnsi" w:cstheme="minorHAnsi"/>
          <w:sz w:val="22"/>
          <w:szCs w:val="22"/>
        </w:rPr>
        <w:t xml:space="preserve"> </w:t>
      </w:r>
      <w:r w:rsidR="00475320" w:rsidRPr="005D3CE5">
        <w:rPr>
          <w:rFonts w:asciiTheme="minorHAnsi" w:hAnsiTheme="minorHAnsi" w:cstheme="minorHAnsi"/>
          <w:sz w:val="22"/>
          <w:szCs w:val="22"/>
        </w:rPr>
        <w:t xml:space="preserve">содержит права и обязанности обоих сторон. Он </w:t>
      </w:r>
      <w:r w:rsidR="000F5D54" w:rsidRPr="005D3CE5">
        <w:rPr>
          <w:rFonts w:asciiTheme="minorHAnsi" w:hAnsiTheme="minorHAnsi" w:cstheme="minorHAnsi"/>
          <w:sz w:val="22"/>
          <w:szCs w:val="22"/>
        </w:rPr>
        <w:t>должен быть</w:t>
      </w:r>
      <w:r w:rsidR="004E7421" w:rsidRPr="005D3CE5">
        <w:rPr>
          <w:rFonts w:asciiTheme="minorHAnsi" w:hAnsiTheme="minorHAnsi" w:cstheme="minorHAnsi"/>
          <w:sz w:val="22"/>
          <w:szCs w:val="22"/>
        </w:rPr>
        <w:t xml:space="preserve"> составлен</w:t>
      </w:r>
      <w:r w:rsidR="000F5D54" w:rsidRPr="005D3CE5">
        <w:rPr>
          <w:rFonts w:asciiTheme="minorHAnsi" w:hAnsiTheme="minorHAnsi" w:cstheme="minorHAnsi"/>
          <w:sz w:val="22"/>
          <w:szCs w:val="22"/>
        </w:rPr>
        <w:t xml:space="preserve"> в письменной </w:t>
      </w:r>
      <w:r w:rsidR="00EB4772" w:rsidRPr="005D3CE5">
        <w:rPr>
          <w:rFonts w:asciiTheme="minorHAnsi" w:hAnsiTheme="minorHAnsi" w:cstheme="minorHAnsi"/>
          <w:sz w:val="22"/>
          <w:szCs w:val="22"/>
        </w:rPr>
        <w:t>форме.</w:t>
      </w:r>
      <w:r w:rsidR="00F3333E" w:rsidRPr="005D3CE5">
        <w:rPr>
          <w:rFonts w:asciiTheme="minorHAnsi" w:hAnsiTheme="minorHAnsi" w:cstheme="minorHAnsi"/>
          <w:sz w:val="22"/>
          <w:szCs w:val="22"/>
        </w:rPr>
        <w:t xml:space="preserve"> </w:t>
      </w:r>
    </w:p>
    <w:p w14:paraId="13A460EB" w14:textId="77777777" w:rsidR="00A32A43" w:rsidRPr="005D3CE5" w:rsidRDefault="00A32A43" w:rsidP="006B142D">
      <w:pPr>
        <w:pStyle w:val="tkTekst"/>
        <w:ind w:firstLine="0"/>
        <w:rPr>
          <w:rFonts w:asciiTheme="minorHAnsi" w:hAnsiTheme="minorHAnsi" w:cstheme="minorHAnsi"/>
          <w:sz w:val="22"/>
          <w:szCs w:val="22"/>
        </w:rPr>
      </w:pPr>
    </w:p>
    <w:p w14:paraId="78E0A124" w14:textId="77777777" w:rsidR="007634A4" w:rsidRPr="005D3CE5" w:rsidRDefault="007634A4" w:rsidP="006B142D">
      <w:pPr>
        <w:pStyle w:val="tkTekst"/>
        <w:ind w:firstLine="0"/>
        <w:rPr>
          <w:rFonts w:asciiTheme="minorHAnsi" w:hAnsiTheme="minorHAnsi" w:cstheme="minorHAnsi"/>
          <w:sz w:val="22"/>
          <w:szCs w:val="22"/>
        </w:rPr>
      </w:pPr>
    </w:p>
    <w:p w14:paraId="4CE91F92" w14:textId="7398CBD4" w:rsidR="00C01A57" w:rsidRPr="005D3CE5" w:rsidRDefault="00C02857" w:rsidP="006B142D">
      <w:pPr>
        <w:pStyle w:val="tkTekst"/>
        <w:ind w:firstLine="0"/>
        <w:rPr>
          <w:rFonts w:asciiTheme="minorHAnsi" w:hAnsiTheme="minorHAnsi" w:cstheme="minorHAnsi"/>
          <w:b/>
          <w:bCs/>
          <w:sz w:val="22"/>
          <w:szCs w:val="22"/>
          <w:lang w:val="de-DE"/>
        </w:rPr>
      </w:pPr>
      <w:r w:rsidRPr="005D3CE5">
        <w:rPr>
          <w:rFonts w:asciiTheme="minorHAnsi" w:hAnsiTheme="minorHAnsi" w:cstheme="minorHAnsi"/>
          <w:b/>
          <w:bCs/>
          <w:sz w:val="22"/>
          <w:szCs w:val="22"/>
        </w:rPr>
        <w:t>До заключения договора</w:t>
      </w:r>
    </w:p>
    <w:p w14:paraId="6CBC471C" w14:textId="0C29CC9C" w:rsidR="00BC1082" w:rsidRPr="005D3CE5" w:rsidRDefault="00BC1082" w:rsidP="007634A4">
      <w:pPr>
        <w:pStyle w:val="tkTekst"/>
        <w:numPr>
          <w:ilvl w:val="0"/>
          <w:numId w:val="1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Право свободного выбора финансовой организации</w:t>
      </w:r>
    </w:p>
    <w:p w14:paraId="12C61AF3" w14:textId="5B3F6E56" w:rsidR="0094796A" w:rsidRPr="005D3CE5"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94796A" w:rsidRPr="005D3CE5">
        <w:rPr>
          <w:rFonts w:asciiTheme="minorHAnsi" w:hAnsiTheme="minorHAnsi" w:cstheme="minorHAnsi"/>
          <w:sz w:val="22"/>
          <w:szCs w:val="22"/>
        </w:rPr>
        <w:t>Б</w:t>
      </w:r>
      <w:r w:rsidR="004E7421" w:rsidRPr="005D3CE5">
        <w:rPr>
          <w:rFonts w:asciiTheme="minorHAnsi" w:hAnsiTheme="minorHAnsi" w:cstheme="minorHAnsi"/>
          <w:sz w:val="22"/>
          <w:szCs w:val="22"/>
        </w:rPr>
        <w:t>лагодарим</w:t>
      </w:r>
      <w:r w:rsidR="0094796A" w:rsidRPr="005D3CE5">
        <w:rPr>
          <w:rFonts w:asciiTheme="minorHAnsi" w:hAnsiTheme="minorHAnsi" w:cstheme="minorHAnsi"/>
          <w:sz w:val="22"/>
          <w:szCs w:val="22"/>
        </w:rPr>
        <w:t>, что выбрали наш банк</w:t>
      </w:r>
      <w:r w:rsidR="006E2C96" w:rsidRPr="005D3CE5">
        <w:rPr>
          <w:rFonts w:asciiTheme="minorHAnsi" w:hAnsiTheme="minorHAnsi" w:cstheme="minorHAnsi"/>
          <w:sz w:val="22"/>
          <w:szCs w:val="22"/>
        </w:rPr>
        <w:t>. Вы, наверно</w:t>
      </w:r>
      <w:r w:rsidR="00E65935" w:rsidRPr="005D3CE5">
        <w:rPr>
          <w:rFonts w:asciiTheme="minorHAnsi" w:hAnsiTheme="minorHAnsi" w:cstheme="minorHAnsi"/>
          <w:sz w:val="22"/>
          <w:szCs w:val="22"/>
        </w:rPr>
        <w:t>е</w:t>
      </w:r>
      <w:r w:rsidR="006E2C96" w:rsidRPr="005D3CE5">
        <w:rPr>
          <w:rFonts w:asciiTheme="minorHAnsi" w:hAnsiTheme="minorHAnsi" w:cstheme="minorHAnsi"/>
          <w:sz w:val="22"/>
          <w:szCs w:val="22"/>
        </w:rPr>
        <w:t xml:space="preserve">, знаете, </w:t>
      </w:r>
      <w:r w:rsidR="00AA1B03" w:rsidRPr="005D3CE5">
        <w:rPr>
          <w:rFonts w:asciiTheme="minorHAnsi" w:hAnsiTheme="minorHAnsi" w:cstheme="minorHAnsi"/>
          <w:sz w:val="22"/>
          <w:szCs w:val="22"/>
        </w:rPr>
        <w:t>что у Вас есть пра</w:t>
      </w:r>
      <w:r w:rsidR="00284DC8" w:rsidRPr="005D3CE5">
        <w:rPr>
          <w:rFonts w:asciiTheme="minorHAnsi" w:hAnsiTheme="minorHAnsi" w:cstheme="minorHAnsi"/>
          <w:sz w:val="22"/>
          <w:szCs w:val="22"/>
        </w:rPr>
        <w:t xml:space="preserve">во свободного выбора </w:t>
      </w:r>
      <w:r w:rsidR="009667E8" w:rsidRPr="005D3CE5">
        <w:rPr>
          <w:rFonts w:asciiTheme="minorHAnsi" w:hAnsiTheme="minorHAnsi" w:cstheme="minorHAnsi"/>
          <w:sz w:val="22"/>
          <w:szCs w:val="22"/>
        </w:rPr>
        <w:t>финансово</w:t>
      </w:r>
      <w:r w:rsidR="00301A2C" w:rsidRPr="005D3CE5">
        <w:rPr>
          <w:rFonts w:asciiTheme="minorHAnsi" w:hAnsiTheme="minorHAnsi" w:cstheme="minorHAnsi"/>
          <w:sz w:val="22"/>
          <w:szCs w:val="22"/>
        </w:rPr>
        <w:t>й</w:t>
      </w:r>
      <w:r w:rsidR="009667E8" w:rsidRPr="005D3CE5">
        <w:rPr>
          <w:rFonts w:asciiTheme="minorHAnsi" w:hAnsiTheme="minorHAnsi" w:cstheme="minorHAnsi"/>
          <w:sz w:val="22"/>
          <w:szCs w:val="22"/>
        </w:rPr>
        <w:t xml:space="preserve"> </w:t>
      </w:r>
      <w:r w:rsidR="00301A2C" w:rsidRPr="005D3CE5">
        <w:rPr>
          <w:rFonts w:asciiTheme="minorHAnsi" w:hAnsiTheme="minorHAnsi" w:cstheme="minorHAnsi"/>
          <w:sz w:val="22"/>
          <w:szCs w:val="22"/>
        </w:rPr>
        <w:t>организации</w:t>
      </w:r>
      <w:r w:rsidR="004059EE" w:rsidRPr="005D3CE5">
        <w:rPr>
          <w:rFonts w:asciiTheme="minorHAnsi" w:hAnsiTheme="minorHAnsi" w:cstheme="minorHAnsi"/>
          <w:sz w:val="22"/>
          <w:szCs w:val="22"/>
        </w:rPr>
        <w:t>. Мы</w:t>
      </w:r>
      <w:r w:rsidR="00A12DB2" w:rsidRPr="005D3CE5">
        <w:rPr>
          <w:rFonts w:asciiTheme="minorHAnsi" w:hAnsiTheme="minorHAnsi" w:cstheme="minorHAnsi"/>
          <w:sz w:val="22"/>
          <w:szCs w:val="22"/>
        </w:rPr>
        <w:t xml:space="preserve"> </w:t>
      </w:r>
      <w:r w:rsidR="00A8369A" w:rsidRPr="005D3CE5">
        <w:rPr>
          <w:rFonts w:asciiTheme="minorHAnsi" w:hAnsiTheme="minorHAnsi" w:cstheme="minorHAnsi"/>
          <w:sz w:val="22"/>
          <w:szCs w:val="22"/>
        </w:rPr>
        <w:t>хот</w:t>
      </w:r>
      <w:r w:rsidR="008322DF" w:rsidRPr="005D3CE5">
        <w:rPr>
          <w:rFonts w:asciiTheme="minorHAnsi" w:hAnsiTheme="minorHAnsi" w:cstheme="minorHAnsi"/>
          <w:sz w:val="22"/>
          <w:szCs w:val="22"/>
        </w:rPr>
        <w:t>им</w:t>
      </w:r>
      <w:r w:rsidR="00E6719A" w:rsidRPr="005D3CE5">
        <w:rPr>
          <w:rFonts w:asciiTheme="minorHAnsi" w:hAnsiTheme="minorHAnsi" w:cstheme="minorHAnsi"/>
          <w:sz w:val="22"/>
          <w:szCs w:val="22"/>
        </w:rPr>
        <w:t xml:space="preserve">, чтобы Вы </w:t>
      </w:r>
      <w:r w:rsidR="00A12DB2" w:rsidRPr="005D3CE5">
        <w:rPr>
          <w:rFonts w:asciiTheme="minorHAnsi" w:hAnsiTheme="minorHAnsi" w:cstheme="minorHAnsi"/>
          <w:sz w:val="22"/>
          <w:szCs w:val="22"/>
        </w:rPr>
        <w:t>остались</w:t>
      </w:r>
      <w:r w:rsidR="00E6719A" w:rsidRPr="005D3CE5">
        <w:rPr>
          <w:rFonts w:asciiTheme="minorHAnsi" w:hAnsiTheme="minorHAnsi" w:cstheme="minorHAnsi"/>
          <w:sz w:val="22"/>
          <w:szCs w:val="22"/>
        </w:rPr>
        <w:t xml:space="preserve"> </w:t>
      </w:r>
      <w:r w:rsidR="008B3A83" w:rsidRPr="005D3CE5">
        <w:rPr>
          <w:rFonts w:asciiTheme="minorHAnsi" w:hAnsiTheme="minorHAnsi" w:cstheme="minorHAnsi"/>
          <w:sz w:val="22"/>
          <w:szCs w:val="22"/>
        </w:rPr>
        <w:t>довольны</w:t>
      </w:r>
      <w:r w:rsidR="00A8369A" w:rsidRPr="005D3CE5">
        <w:rPr>
          <w:rFonts w:asciiTheme="minorHAnsi" w:hAnsiTheme="minorHAnsi" w:cstheme="minorHAnsi"/>
          <w:sz w:val="22"/>
          <w:szCs w:val="22"/>
        </w:rPr>
        <w:t>.</w:t>
      </w:r>
    </w:p>
    <w:p w14:paraId="000AE74C" w14:textId="3C2F59B9" w:rsidR="00586BC8" w:rsidRPr="005D3CE5" w:rsidRDefault="00C874D3" w:rsidP="007634A4">
      <w:pPr>
        <w:pStyle w:val="tkTekst"/>
        <w:numPr>
          <w:ilvl w:val="0"/>
          <w:numId w:val="16"/>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w:t>
      </w:r>
      <w:r w:rsidR="00E731FC" w:rsidRPr="005D3CE5">
        <w:rPr>
          <w:rFonts w:asciiTheme="minorHAnsi" w:hAnsiTheme="minorHAnsi" w:cstheme="minorHAnsi"/>
          <w:b/>
          <w:bCs/>
          <w:sz w:val="22"/>
          <w:szCs w:val="22"/>
        </w:rPr>
        <w:t xml:space="preserve">ознакомиться с учредительными, разрешительными документами и финансовыми отчетами </w:t>
      </w:r>
      <w:r w:rsidR="00351868" w:rsidRPr="005D3CE5">
        <w:rPr>
          <w:rFonts w:asciiTheme="minorHAnsi" w:hAnsiTheme="minorHAnsi" w:cstheme="minorHAnsi"/>
          <w:b/>
          <w:bCs/>
          <w:sz w:val="22"/>
          <w:szCs w:val="22"/>
        </w:rPr>
        <w:t>финансовой организ</w:t>
      </w:r>
      <w:r w:rsidR="00957809" w:rsidRPr="005D3CE5">
        <w:rPr>
          <w:rFonts w:asciiTheme="minorHAnsi" w:hAnsiTheme="minorHAnsi" w:cstheme="minorHAnsi"/>
          <w:b/>
          <w:bCs/>
          <w:sz w:val="22"/>
          <w:szCs w:val="22"/>
        </w:rPr>
        <w:t>ации</w:t>
      </w:r>
    </w:p>
    <w:p w14:paraId="6ECA905E" w14:textId="0CB1F2CB" w:rsidR="000D0BA0" w:rsidRPr="005D3CE5" w:rsidRDefault="00A12DB2" w:rsidP="00A12DB2">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Позвольте немного рассказать о нашем банке</w:t>
      </w:r>
      <w:r w:rsidR="00194C3B" w:rsidRPr="005D3CE5">
        <w:rPr>
          <w:rFonts w:asciiTheme="minorHAnsi" w:hAnsiTheme="minorHAnsi" w:cstheme="minorHAnsi"/>
          <w:sz w:val="22"/>
          <w:szCs w:val="22"/>
        </w:rPr>
        <w:t>.</w:t>
      </w:r>
      <w:r w:rsidRPr="005D3CE5">
        <w:rPr>
          <w:rFonts w:asciiTheme="minorHAnsi" w:hAnsiTheme="minorHAnsi" w:cstheme="minorHAnsi"/>
          <w:sz w:val="22"/>
          <w:szCs w:val="22"/>
        </w:rPr>
        <w:t xml:space="preserve"> </w:t>
      </w:r>
      <w:r w:rsidR="00194C3B" w:rsidRPr="005D3CE5">
        <w:rPr>
          <w:rFonts w:asciiTheme="minorHAnsi" w:hAnsiTheme="minorHAnsi" w:cstheme="minorHAnsi"/>
          <w:sz w:val="22"/>
          <w:szCs w:val="22"/>
        </w:rPr>
        <w:t>На</w:t>
      </w:r>
      <w:r w:rsidR="00EE4377" w:rsidRPr="005D3CE5">
        <w:rPr>
          <w:rFonts w:asciiTheme="minorHAnsi" w:hAnsiTheme="minorHAnsi" w:cstheme="minorHAnsi"/>
          <w:sz w:val="22"/>
          <w:szCs w:val="22"/>
        </w:rPr>
        <w:t xml:space="preserve">ши финансовые </w:t>
      </w:r>
      <w:r w:rsidRPr="005D3CE5">
        <w:rPr>
          <w:rFonts w:asciiTheme="minorHAnsi" w:hAnsiTheme="minorHAnsi" w:cstheme="minorHAnsi"/>
          <w:sz w:val="22"/>
          <w:szCs w:val="22"/>
        </w:rPr>
        <w:t>показатели</w:t>
      </w:r>
      <w:r w:rsidR="00EE4377" w:rsidRPr="005D3CE5">
        <w:rPr>
          <w:rFonts w:asciiTheme="minorHAnsi" w:hAnsiTheme="minorHAnsi" w:cstheme="minorHAnsi"/>
          <w:sz w:val="22"/>
          <w:szCs w:val="22"/>
        </w:rPr>
        <w:t xml:space="preserve"> </w:t>
      </w:r>
      <w:r w:rsidR="005631D5" w:rsidRPr="005D3CE5">
        <w:rPr>
          <w:rFonts w:asciiTheme="minorHAnsi" w:hAnsiTheme="minorHAnsi" w:cstheme="minorHAnsi"/>
          <w:sz w:val="22"/>
          <w:szCs w:val="22"/>
        </w:rPr>
        <w:t>В</w:t>
      </w:r>
      <w:r w:rsidR="00EE4377" w:rsidRPr="005D3CE5">
        <w:rPr>
          <w:rFonts w:asciiTheme="minorHAnsi" w:hAnsiTheme="minorHAnsi" w:cstheme="minorHAnsi"/>
          <w:sz w:val="22"/>
          <w:szCs w:val="22"/>
        </w:rPr>
        <w:t xml:space="preserve">ы можете найти на сайте </w:t>
      </w:r>
      <w:hyperlink r:id="rId11" w:history="1">
        <w:r w:rsidR="00FB0089" w:rsidRPr="005D3CE5">
          <w:rPr>
            <w:rFonts w:asciiTheme="minorHAnsi" w:hAnsiTheme="minorHAnsi" w:cstheme="minorHAnsi"/>
            <w:sz w:val="22"/>
            <w:szCs w:val="22"/>
          </w:rPr>
          <w:t>www.bankxy.kg</w:t>
        </w:r>
      </w:hyperlink>
      <w:r w:rsidR="00A5331D" w:rsidRPr="005D3CE5">
        <w:rPr>
          <w:rFonts w:asciiTheme="minorHAnsi" w:hAnsiTheme="minorHAnsi" w:cstheme="minorHAnsi"/>
          <w:sz w:val="22"/>
          <w:szCs w:val="22"/>
        </w:rPr>
        <w:t xml:space="preserve"> </w:t>
      </w:r>
      <w:r w:rsidR="00F05C9D" w:rsidRPr="005D3CE5">
        <w:rPr>
          <w:rFonts w:asciiTheme="minorHAnsi" w:hAnsiTheme="minorHAnsi" w:cstheme="minorHAnsi"/>
          <w:sz w:val="22"/>
          <w:szCs w:val="22"/>
        </w:rPr>
        <w:t xml:space="preserve">в </w:t>
      </w:r>
      <w:r w:rsidR="00EA3E01" w:rsidRPr="005D3CE5">
        <w:rPr>
          <w:rFonts w:asciiTheme="minorHAnsi" w:hAnsiTheme="minorHAnsi" w:cstheme="minorHAnsi"/>
          <w:sz w:val="22"/>
          <w:szCs w:val="22"/>
        </w:rPr>
        <w:t xml:space="preserve">разделе </w:t>
      </w:r>
      <w:r w:rsidR="00FB0089" w:rsidRPr="005D3CE5">
        <w:rPr>
          <w:rFonts w:asciiTheme="minorHAnsi" w:hAnsiTheme="minorHAnsi" w:cstheme="minorHAnsi"/>
          <w:sz w:val="22"/>
          <w:szCs w:val="22"/>
        </w:rPr>
        <w:t>«О на</w:t>
      </w:r>
      <w:r w:rsidR="00F40D5C" w:rsidRPr="005D3CE5">
        <w:rPr>
          <w:rFonts w:asciiTheme="minorHAnsi" w:hAnsiTheme="minorHAnsi" w:cstheme="minorHAnsi"/>
          <w:sz w:val="22"/>
          <w:szCs w:val="22"/>
        </w:rPr>
        <w:t xml:space="preserve">шем банке». Если вы </w:t>
      </w:r>
      <w:r w:rsidR="005F17D8" w:rsidRPr="005D3CE5">
        <w:rPr>
          <w:rFonts w:asciiTheme="minorHAnsi" w:hAnsiTheme="minorHAnsi" w:cstheme="minorHAnsi"/>
          <w:sz w:val="22"/>
          <w:szCs w:val="22"/>
        </w:rPr>
        <w:t xml:space="preserve">хотите, я могу </w:t>
      </w:r>
      <w:r w:rsidR="00D414F8" w:rsidRPr="005D3CE5">
        <w:rPr>
          <w:rFonts w:asciiTheme="minorHAnsi" w:hAnsiTheme="minorHAnsi" w:cstheme="minorHAnsi"/>
          <w:sz w:val="22"/>
          <w:szCs w:val="22"/>
        </w:rPr>
        <w:t>вы</w:t>
      </w:r>
      <w:r w:rsidR="00C430BC" w:rsidRPr="005D3CE5">
        <w:rPr>
          <w:rFonts w:asciiTheme="minorHAnsi" w:hAnsiTheme="minorHAnsi" w:cstheme="minorHAnsi"/>
          <w:sz w:val="22"/>
          <w:szCs w:val="22"/>
        </w:rPr>
        <w:t>с</w:t>
      </w:r>
      <w:r w:rsidR="00D414F8" w:rsidRPr="005D3CE5">
        <w:rPr>
          <w:rFonts w:asciiTheme="minorHAnsi" w:hAnsiTheme="minorHAnsi" w:cstheme="minorHAnsi"/>
          <w:sz w:val="22"/>
          <w:szCs w:val="22"/>
        </w:rPr>
        <w:t>лать ссылку</w:t>
      </w:r>
      <w:r w:rsidR="0021534C" w:rsidRPr="005D3CE5">
        <w:rPr>
          <w:rFonts w:asciiTheme="minorHAnsi" w:hAnsiTheme="minorHAnsi" w:cstheme="minorHAnsi"/>
          <w:sz w:val="22"/>
          <w:szCs w:val="22"/>
        </w:rPr>
        <w:t xml:space="preserve"> </w:t>
      </w:r>
      <w:r w:rsidR="00D121F9" w:rsidRPr="005D3CE5">
        <w:rPr>
          <w:rFonts w:asciiTheme="minorHAnsi" w:hAnsiTheme="minorHAnsi" w:cstheme="minorHAnsi"/>
          <w:sz w:val="22"/>
          <w:szCs w:val="22"/>
        </w:rPr>
        <w:t>В</w:t>
      </w:r>
      <w:r w:rsidR="0021534C" w:rsidRPr="005D3CE5">
        <w:rPr>
          <w:rFonts w:asciiTheme="minorHAnsi" w:hAnsiTheme="minorHAnsi" w:cstheme="minorHAnsi"/>
          <w:sz w:val="22"/>
          <w:szCs w:val="22"/>
        </w:rPr>
        <w:t xml:space="preserve">ам на </w:t>
      </w:r>
      <w:r w:rsidR="008337BF" w:rsidRPr="005D3CE5">
        <w:rPr>
          <w:rFonts w:asciiTheme="minorHAnsi" w:hAnsiTheme="minorHAnsi" w:cstheme="minorHAnsi"/>
          <w:sz w:val="22"/>
          <w:szCs w:val="22"/>
        </w:rPr>
        <w:t>электронную почту.</w:t>
      </w:r>
    </w:p>
    <w:p w14:paraId="44D5F921" w14:textId="77777777" w:rsidR="00904C85" w:rsidRDefault="00522568" w:rsidP="00904C85">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highlight w:val="yellow"/>
        </w:rPr>
        <w:t>+</w:t>
      </w:r>
      <w:r w:rsidR="00904C85" w:rsidRPr="00904C85">
        <w:rPr>
          <w:rFonts w:asciiTheme="minorHAnsi" w:hAnsiTheme="minorHAnsi" w:cstheme="minorHAnsi"/>
          <w:sz w:val="22"/>
          <w:szCs w:val="22"/>
        </w:rPr>
        <w:t xml:space="preserve"> </w:t>
      </w:r>
      <w:r w:rsidR="00904C85">
        <w:rPr>
          <w:rFonts w:asciiTheme="minorHAnsi" w:hAnsiTheme="minorHAnsi" w:cstheme="minorHAnsi"/>
          <w:sz w:val="22"/>
          <w:szCs w:val="22"/>
        </w:rPr>
        <w:t>ссылка на Закон. (сайт НБКР или др.)</w:t>
      </w:r>
      <w:r w:rsidRPr="005D3CE5">
        <w:rPr>
          <w:rFonts w:asciiTheme="minorHAnsi" w:hAnsiTheme="minorHAnsi" w:cstheme="minorHAnsi"/>
          <w:sz w:val="22"/>
          <w:szCs w:val="22"/>
        </w:rPr>
        <w:t xml:space="preserve"> </w:t>
      </w:r>
    </w:p>
    <w:p w14:paraId="610D4B02" w14:textId="3B9E5956" w:rsidR="004167D6" w:rsidRPr="005D3CE5" w:rsidRDefault="004167D6" w:rsidP="00904C85">
      <w:pPr>
        <w:pStyle w:val="tkTekst"/>
        <w:ind w:left="426" w:firstLine="0"/>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w:t>
      </w:r>
      <w:r w:rsidR="00395EE4" w:rsidRPr="005D3CE5">
        <w:rPr>
          <w:rFonts w:asciiTheme="minorHAnsi" w:hAnsiTheme="minorHAnsi" w:cstheme="minorHAnsi"/>
          <w:b/>
          <w:bCs/>
          <w:sz w:val="22"/>
          <w:szCs w:val="22"/>
        </w:rPr>
        <w:t>выбора языка</w:t>
      </w:r>
    </w:p>
    <w:p w14:paraId="564B9FC2" w14:textId="6088F8D9" w:rsidR="007C6293" w:rsidRPr="005D3CE5"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E969BD" w:rsidRPr="005D3CE5">
        <w:rPr>
          <w:rFonts w:asciiTheme="minorHAnsi" w:hAnsiTheme="minorHAnsi" w:cstheme="minorHAnsi"/>
          <w:sz w:val="22"/>
          <w:szCs w:val="22"/>
        </w:rPr>
        <w:t xml:space="preserve">Вы можете выбрать язык </w:t>
      </w:r>
      <w:r w:rsidR="009B4554" w:rsidRPr="005D3CE5">
        <w:rPr>
          <w:rFonts w:asciiTheme="minorHAnsi" w:hAnsiTheme="minorHAnsi" w:cstheme="minorHAnsi"/>
          <w:sz w:val="22"/>
          <w:szCs w:val="22"/>
        </w:rPr>
        <w:t>обслуживания</w:t>
      </w:r>
      <w:r w:rsidR="00E16D37" w:rsidRPr="005D3CE5">
        <w:rPr>
          <w:rFonts w:asciiTheme="minorHAnsi" w:hAnsiTheme="minorHAnsi" w:cstheme="minorHAnsi"/>
          <w:sz w:val="22"/>
          <w:szCs w:val="22"/>
        </w:rPr>
        <w:t xml:space="preserve"> и предоставления </w:t>
      </w:r>
      <w:r w:rsidR="0001269F" w:rsidRPr="005D3CE5">
        <w:rPr>
          <w:rFonts w:asciiTheme="minorHAnsi" w:hAnsiTheme="minorHAnsi" w:cstheme="minorHAnsi"/>
          <w:sz w:val="22"/>
          <w:szCs w:val="22"/>
        </w:rPr>
        <w:t>документов</w:t>
      </w:r>
      <w:r w:rsidR="0039373D" w:rsidRPr="005D3CE5">
        <w:rPr>
          <w:rFonts w:asciiTheme="minorHAnsi" w:hAnsiTheme="minorHAnsi" w:cstheme="minorHAnsi"/>
          <w:sz w:val="22"/>
          <w:szCs w:val="22"/>
        </w:rPr>
        <w:t xml:space="preserve"> </w:t>
      </w:r>
      <w:r w:rsidR="003D6235" w:rsidRPr="005D3CE5">
        <w:rPr>
          <w:rFonts w:asciiTheme="minorHAnsi" w:hAnsiTheme="minorHAnsi" w:cstheme="minorHAnsi"/>
          <w:sz w:val="22"/>
          <w:szCs w:val="22"/>
        </w:rPr>
        <w:t xml:space="preserve">кыргызский или </w:t>
      </w:r>
      <w:r w:rsidR="00395EE4" w:rsidRPr="005D3CE5">
        <w:rPr>
          <w:rFonts w:asciiTheme="minorHAnsi" w:hAnsiTheme="minorHAnsi" w:cstheme="minorHAnsi"/>
          <w:sz w:val="22"/>
          <w:szCs w:val="22"/>
        </w:rPr>
        <w:t>русск</w:t>
      </w:r>
      <w:r w:rsidR="003D6235" w:rsidRPr="005D3CE5">
        <w:rPr>
          <w:rFonts w:asciiTheme="minorHAnsi" w:hAnsiTheme="minorHAnsi" w:cstheme="minorHAnsi"/>
          <w:sz w:val="22"/>
          <w:szCs w:val="22"/>
        </w:rPr>
        <w:t>ий</w:t>
      </w:r>
      <w:r w:rsidR="008322DF" w:rsidRPr="005D3CE5">
        <w:rPr>
          <w:rFonts w:asciiTheme="minorHAnsi" w:hAnsiTheme="minorHAnsi" w:cstheme="minorHAnsi"/>
          <w:sz w:val="22"/>
          <w:szCs w:val="22"/>
        </w:rPr>
        <w:t>.</w:t>
      </w:r>
      <w:r w:rsidR="003D6235" w:rsidRPr="005D3CE5">
        <w:rPr>
          <w:rFonts w:asciiTheme="minorHAnsi" w:hAnsiTheme="minorHAnsi" w:cstheme="minorHAnsi"/>
          <w:sz w:val="22"/>
          <w:szCs w:val="22"/>
        </w:rPr>
        <w:t xml:space="preserve"> Документы </w:t>
      </w:r>
      <w:r w:rsidR="00C426BE" w:rsidRPr="005D3CE5">
        <w:rPr>
          <w:rFonts w:asciiTheme="minorHAnsi" w:hAnsiTheme="minorHAnsi" w:cstheme="minorHAnsi"/>
          <w:sz w:val="22"/>
          <w:szCs w:val="22"/>
        </w:rPr>
        <w:t xml:space="preserve">мы </w:t>
      </w:r>
      <w:r w:rsidR="003849B9" w:rsidRPr="005D3CE5">
        <w:rPr>
          <w:rFonts w:asciiTheme="minorHAnsi" w:hAnsiTheme="minorHAnsi" w:cstheme="minorHAnsi"/>
          <w:sz w:val="22"/>
          <w:szCs w:val="22"/>
        </w:rPr>
        <w:t>можем предоставить</w:t>
      </w:r>
      <w:r w:rsidR="00F41669" w:rsidRPr="005D3CE5">
        <w:rPr>
          <w:rFonts w:asciiTheme="minorHAnsi" w:hAnsiTheme="minorHAnsi" w:cstheme="minorHAnsi"/>
          <w:sz w:val="22"/>
          <w:szCs w:val="22"/>
        </w:rPr>
        <w:t xml:space="preserve"> Вам на </w:t>
      </w:r>
      <w:r w:rsidR="0080059D" w:rsidRPr="005D3CE5">
        <w:rPr>
          <w:rFonts w:asciiTheme="minorHAnsi" w:hAnsiTheme="minorHAnsi" w:cstheme="minorHAnsi"/>
          <w:sz w:val="22"/>
          <w:szCs w:val="22"/>
        </w:rPr>
        <w:t>обо</w:t>
      </w:r>
      <w:r w:rsidR="007F781A" w:rsidRPr="005D3CE5">
        <w:rPr>
          <w:rFonts w:asciiTheme="minorHAnsi" w:hAnsiTheme="minorHAnsi" w:cstheme="minorHAnsi"/>
          <w:sz w:val="22"/>
          <w:szCs w:val="22"/>
        </w:rPr>
        <w:t>их</w:t>
      </w:r>
      <w:r w:rsidR="00F41669" w:rsidRPr="005D3CE5">
        <w:rPr>
          <w:rFonts w:asciiTheme="minorHAnsi" w:hAnsiTheme="minorHAnsi" w:cstheme="minorHAnsi"/>
          <w:sz w:val="22"/>
          <w:szCs w:val="22"/>
        </w:rPr>
        <w:t xml:space="preserve"> </w:t>
      </w:r>
      <w:r w:rsidR="002528E0" w:rsidRPr="005D3CE5">
        <w:rPr>
          <w:rFonts w:asciiTheme="minorHAnsi" w:hAnsiTheme="minorHAnsi" w:cstheme="minorHAnsi"/>
          <w:sz w:val="22"/>
          <w:szCs w:val="22"/>
        </w:rPr>
        <w:t>языках.</w:t>
      </w:r>
      <w:r w:rsidR="000B3B9B" w:rsidRPr="005D3CE5">
        <w:rPr>
          <w:rFonts w:asciiTheme="minorHAnsi" w:hAnsiTheme="minorHAnsi" w:cstheme="minorHAnsi"/>
          <w:sz w:val="22"/>
          <w:szCs w:val="22"/>
        </w:rPr>
        <w:t xml:space="preserve"> </w:t>
      </w:r>
    </w:p>
    <w:p w14:paraId="533034BC" w14:textId="77777777" w:rsidR="00904C85" w:rsidRDefault="00393BE2"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 xml:space="preserve"> </w:t>
      </w:r>
      <w:r w:rsidRPr="005D3CE5">
        <w:rPr>
          <w:rFonts w:asciiTheme="minorHAnsi" w:hAnsiTheme="minorHAnsi" w:cstheme="minorHAnsi"/>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r w:rsidR="00904C85">
        <w:rPr>
          <w:rFonts w:asciiTheme="minorHAnsi" w:hAnsiTheme="minorHAnsi" w:cstheme="minorHAnsi"/>
          <w:sz w:val="22"/>
          <w:szCs w:val="22"/>
        </w:rPr>
        <w:t xml:space="preserve"> </w:t>
      </w:r>
    </w:p>
    <w:p w14:paraId="2C390787" w14:textId="441FA69E" w:rsidR="00FE285B" w:rsidRPr="005D3CE5" w:rsidRDefault="00FE285B" w:rsidP="00FE285B">
      <w:pPr>
        <w:pStyle w:val="tkTekst"/>
        <w:ind w:left="426" w:firstLine="0"/>
        <w:rPr>
          <w:rFonts w:asciiTheme="minorHAnsi" w:hAnsiTheme="minorHAnsi" w:cstheme="minorHAnsi"/>
          <w:color w:val="FF0000"/>
          <w:sz w:val="22"/>
          <w:szCs w:val="22"/>
          <w:highlight w:val="green"/>
        </w:rPr>
      </w:pPr>
    </w:p>
    <w:p w14:paraId="3EEA1A20" w14:textId="77777777" w:rsidR="00FE285B" w:rsidRPr="005D3CE5" w:rsidRDefault="00FE285B" w:rsidP="00FE285B">
      <w:pPr>
        <w:pStyle w:val="tkTekst"/>
        <w:ind w:left="426" w:firstLine="0"/>
        <w:rPr>
          <w:rFonts w:asciiTheme="minorHAnsi" w:hAnsiTheme="minorHAnsi" w:cstheme="minorHAnsi"/>
          <w:color w:val="FF0000"/>
          <w:sz w:val="22"/>
          <w:szCs w:val="22"/>
          <w:highlight w:val="green"/>
        </w:rPr>
      </w:pPr>
    </w:p>
    <w:p w14:paraId="0D8A28D5" w14:textId="1FA16079" w:rsidR="00D00CDE" w:rsidRPr="005D3CE5" w:rsidRDefault="00A84711" w:rsidP="007634A4">
      <w:pPr>
        <w:pStyle w:val="tkTekst"/>
        <w:numPr>
          <w:ilvl w:val="0"/>
          <w:numId w:val="16"/>
        </w:numPr>
        <w:ind w:left="426" w:hanging="426"/>
        <w:rPr>
          <w:rFonts w:asciiTheme="minorHAnsi" w:hAnsiTheme="minorHAnsi" w:cstheme="minorHAnsi"/>
          <w:b/>
          <w:bCs/>
          <w:sz w:val="22"/>
          <w:szCs w:val="22"/>
        </w:rPr>
      </w:pPr>
      <w:bookmarkStart w:id="0" w:name="_Hlk30622173"/>
      <w:r w:rsidRPr="005D3CE5">
        <w:rPr>
          <w:rFonts w:asciiTheme="minorHAnsi" w:hAnsiTheme="minorHAnsi" w:cstheme="minorHAnsi"/>
          <w:b/>
          <w:bCs/>
          <w:sz w:val="22"/>
          <w:szCs w:val="22"/>
        </w:rPr>
        <w:lastRenderedPageBreak/>
        <w:t xml:space="preserve">Право на </w:t>
      </w:r>
      <w:r w:rsidR="00651E81" w:rsidRPr="005D3CE5">
        <w:rPr>
          <w:rFonts w:asciiTheme="minorHAnsi" w:hAnsiTheme="minorHAnsi" w:cstheme="minorHAnsi"/>
          <w:b/>
          <w:bCs/>
          <w:sz w:val="22"/>
          <w:szCs w:val="22"/>
        </w:rPr>
        <w:t>тщательн</w:t>
      </w:r>
      <w:r w:rsidR="003E011C" w:rsidRPr="005D3CE5">
        <w:rPr>
          <w:rFonts w:asciiTheme="minorHAnsi" w:hAnsiTheme="minorHAnsi" w:cstheme="minorHAnsi"/>
          <w:b/>
          <w:bCs/>
          <w:sz w:val="22"/>
          <w:szCs w:val="22"/>
        </w:rPr>
        <w:t>у</w:t>
      </w:r>
      <w:r w:rsidR="00EC649A" w:rsidRPr="005D3CE5">
        <w:rPr>
          <w:rFonts w:asciiTheme="minorHAnsi" w:hAnsiTheme="minorHAnsi" w:cstheme="minorHAnsi"/>
          <w:b/>
          <w:bCs/>
          <w:sz w:val="22"/>
          <w:szCs w:val="22"/>
        </w:rPr>
        <w:t>ю проверку финансовых возможн</w:t>
      </w:r>
      <w:r w:rsidR="0026026D" w:rsidRPr="005D3CE5">
        <w:rPr>
          <w:rFonts w:asciiTheme="minorHAnsi" w:hAnsiTheme="minorHAnsi" w:cstheme="minorHAnsi"/>
          <w:b/>
          <w:bCs/>
          <w:sz w:val="22"/>
          <w:szCs w:val="22"/>
        </w:rPr>
        <w:t>остей</w:t>
      </w:r>
      <w:r w:rsidR="00711907" w:rsidRPr="005D3CE5">
        <w:rPr>
          <w:rFonts w:asciiTheme="minorHAnsi" w:hAnsiTheme="minorHAnsi" w:cstheme="minorHAnsi"/>
          <w:b/>
          <w:bCs/>
          <w:sz w:val="22"/>
          <w:szCs w:val="22"/>
        </w:rPr>
        <w:t xml:space="preserve"> клиента</w:t>
      </w:r>
    </w:p>
    <w:p w14:paraId="0CFEC58C" w14:textId="24ED3931" w:rsidR="00B675D7" w:rsidRPr="005D3CE5" w:rsidRDefault="00B675D7" w:rsidP="00B675D7">
      <w:pPr>
        <w:pStyle w:val="tkTekst"/>
        <w:ind w:left="426" w:firstLine="0"/>
        <w:rPr>
          <w:rFonts w:asciiTheme="minorHAnsi" w:hAnsiTheme="minorHAnsi" w:cstheme="minorHAnsi"/>
          <w:b/>
          <w:bCs/>
          <w:sz w:val="22"/>
          <w:szCs w:val="22"/>
        </w:rPr>
      </w:pPr>
      <w:r w:rsidRPr="005D3CE5">
        <w:rPr>
          <w:rFonts w:asciiTheme="minorHAnsi" w:hAnsiTheme="minorHAnsi" w:cstheme="minorHAnsi"/>
          <w:i/>
          <w:iCs/>
          <w:sz w:val="22"/>
          <w:szCs w:val="22"/>
        </w:rPr>
        <w:t>Как раз, это время для подробного анализа ситуации и потребностей клиента. Например, Вы можете задать следующие вопросы:</w:t>
      </w:r>
    </w:p>
    <w:p w14:paraId="6EDCC558" w14:textId="58A406CD" w:rsidR="00D00CDE" w:rsidRPr="005D3CE5" w:rsidRDefault="007634A4" w:rsidP="00B675D7">
      <w:pPr>
        <w:pStyle w:val="tkTekst"/>
        <w:ind w:left="426" w:hanging="426"/>
        <w:rPr>
          <w:rFonts w:asciiTheme="minorHAnsi" w:hAnsiTheme="minorHAnsi" w:cstheme="minorHAnsi"/>
          <w:b/>
          <w:bCs/>
          <w:sz w:val="22"/>
          <w:szCs w:val="22"/>
        </w:rPr>
      </w:pPr>
      <w:r w:rsidRPr="005D3CE5">
        <w:rPr>
          <w:rFonts w:asciiTheme="minorHAnsi" w:hAnsiTheme="minorHAnsi" w:cstheme="minorHAnsi"/>
          <w:sz w:val="22"/>
          <w:szCs w:val="22"/>
        </w:rPr>
        <w:tab/>
      </w:r>
      <w:r w:rsidR="00B675D7" w:rsidRPr="005D3CE5">
        <w:rPr>
          <w:rFonts w:asciiTheme="minorHAnsi" w:hAnsiTheme="minorHAnsi" w:cstheme="minorHAnsi"/>
          <w:sz w:val="22"/>
          <w:szCs w:val="22"/>
        </w:rPr>
        <w:tab/>
      </w:r>
      <w:r w:rsidR="002F7CB6" w:rsidRPr="005D3CE5">
        <w:rPr>
          <w:rFonts w:asciiTheme="minorHAnsi" w:hAnsiTheme="minorHAnsi" w:cstheme="minorHAnsi"/>
          <w:sz w:val="22"/>
          <w:szCs w:val="22"/>
        </w:rPr>
        <w:t>Д</w:t>
      </w:r>
      <w:r w:rsidR="00051491" w:rsidRPr="005D3CE5">
        <w:rPr>
          <w:rFonts w:asciiTheme="minorHAnsi" w:hAnsiTheme="minorHAnsi" w:cstheme="minorHAnsi"/>
          <w:sz w:val="22"/>
          <w:szCs w:val="22"/>
        </w:rPr>
        <w:t xml:space="preserve">ля того, </w:t>
      </w:r>
      <w:r w:rsidR="008232C3" w:rsidRPr="005D3CE5">
        <w:rPr>
          <w:rFonts w:asciiTheme="minorHAnsi" w:hAnsiTheme="minorHAnsi" w:cstheme="minorHAnsi"/>
          <w:sz w:val="22"/>
          <w:szCs w:val="22"/>
        </w:rPr>
        <w:t>чтобы</w:t>
      </w:r>
      <w:r w:rsidR="0047589B" w:rsidRPr="005D3CE5">
        <w:rPr>
          <w:rFonts w:asciiTheme="minorHAnsi" w:hAnsiTheme="minorHAnsi" w:cstheme="minorHAnsi"/>
          <w:sz w:val="22"/>
          <w:szCs w:val="22"/>
        </w:rPr>
        <w:t xml:space="preserve"> предложить </w:t>
      </w:r>
      <w:r w:rsidR="0026026D" w:rsidRPr="005D3CE5">
        <w:rPr>
          <w:rFonts w:asciiTheme="minorHAnsi" w:hAnsiTheme="minorHAnsi" w:cstheme="minorHAnsi"/>
          <w:sz w:val="22"/>
          <w:szCs w:val="22"/>
        </w:rPr>
        <w:t>В</w:t>
      </w:r>
      <w:r w:rsidR="0047589B" w:rsidRPr="005D3CE5">
        <w:rPr>
          <w:rFonts w:asciiTheme="minorHAnsi" w:hAnsiTheme="minorHAnsi" w:cstheme="minorHAnsi"/>
          <w:sz w:val="22"/>
          <w:szCs w:val="22"/>
        </w:rPr>
        <w:t xml:space="preserve">ам подходящий продукт, </w:t>
      </w:r>
      <w:r w:rsidR="002C1ECD" w:rsidRPr="005D3CE5">
        <w:rPr>
          <w:rFonts w:asciiTheme="minorHAnsi" w:hAnsiTheme="minorHAnsi" w:cstheme="minorHAnsi"/>
          <w:sz w:val="22"/>
          <w:szCs w:val="22"/>
        </w:rPr>
        <w:t>я хотел</w:t>
      </w:r>
      <w:r w:rsidR="0026026D" w:rsidRPr="005D3CE5">
        <w:rPr>
          <w:rFonts w:asciiTheme="minorHAnsi" w:hAnsiTheme="minorHAnsi" w:cstheme="minorHAnsi"/>
          <w:sz w:val="22"/>
          <w:szCs w:val="22"/>
        </w:rPr>
        <w:t>/а</w:t>
      </w:r>
      <w:r w:rsidR="002C1ECD" w:rsidRPr="005D3CE5">
        <w:rPr>
          <w:rFonts w:asciiTheme="minorHAnsi" w:hAnsiTheme="minorHAnsi" w:cstheme="minorHAnsi"/>
          <w:sz w:val="22"/>
          <w:szCs w:val="22"/>
        </w:rPr>
        <w:t xml:space="preserve"> бы узнать </w:t>
      </w:r>
      <w:r w:rsidR="0026026D" w:rsidRPr="005D3CE5">
        <w:rPr>
          <w:rFonts w:asciiTheme="minorHAnsi" w:hAnsiTheme="minorHAnsi" w:cstheme="minorHAnsi"/>
          <w:sz w:val="22"/>
          <w:szCs w:val="22"/>
        </w:rPr>
        <w:t xml:space="preserve">больше </w:t>
      </w:r>
      <w:r w:rsidR="002C1ECD" w:rsidRPr="005D3CE5">
        <w:rPr>
          <w:rFonts w:asciiTheme="minorHAnsi" w:hAnsiTheme="minorHAnsi" w:cstheme="minorHAnsi"/>
          <w:sz w:val="22"/>
          <w:szCs w:val="22"/>
        </w:rPr>
        <w:t xml:space="preserve">о </w:t>
      </w:r>
      <w:r w:rsidR="0026026D" w:rsidRPr="005D3CE5">
        <w:rPr>
          <w:rFonts w:asciiTheme="minorHAnsi" w:hAnsiTheme="minorHAnsi" w:cstheme="minorHAnsi"/>
          <w:sz w:val="22"/>
          <w:szCs w:val="22"/>
        </w:rPr>
        <w:t>В</w:t>
      </w:r>
      <w:r w:rsidR="002C1ECD" w:rsidRPr="005D3CE5">
        <w:rPr>
          <w:rFonts w:asciiTheme="minorHAnsi" w:hAnsiTheme="minorHAnsi" w:cstheme="minorHAnsi"/>
          <w:sz w:val="22"/>
          <w:szCs w:val="22"/>
        </w:rPr>
        <w:t>аши</w:t>
      </w:r>
      <w:r w:rsidR="009433C0" w:rsidRPr="005D3CE5">
        <w:rPr>
          <w:rFonts w:asciiTheme="minorHAnsi" w:hAnsiTheme="minorHAnsi" w:cstheme="minorHAnsi"/>
          <w:sz w:val="22"/>
          <w:szCs w:val="22"/>
        </w:rPr>
        <w:t>х желания</w:t>
      </w:r>
      <w:r w:rsidR="00D627FC" w:rsidRPr="005D3CE5">
        <w:rPr>
          <w:rFonts w:asciiTheme="minorHAnsi" w:hAnsiTheme="minorHAnsi" w:cstheme="minorHAnsi"/>
          <w:sz w:val="22"/>
          <w:szCs w:val="22"/>
        </w:rPr>
        <w:t>х и возможностя</w:t>
      </w:r>
      <w:r w:rsidR="005912AC" w:rsidRPr="005D3CE5">
        <w:rPr>
          <w:rFonts w:asciiTheme="minorHAnsi" w:hAnsiTheme="minorHAnsi" w:cstheme="minorHAnsi"/>
          <w:sz w:val="22"/>
          <w:szCs w:val="22"/>
        </w:rPr>
        <w:t>х.</w:t>
      </w:r>
      <w:r w:rsidR="00A039B6" w:rsidRPr="005D3CE5">
        <w:rPr>
          <w:rFonts w:asciiTheme="minorHAnsi" w:hAnsiTheme="minorHAnsi" w:cstheme="minorHAnsi"/>
          <w:sz w:val="22"/>
          <w:szCs w:val="22"/>
        </w:rPr>
        <w:t xml:space="preserve"> Давайте</w:t>
      </w:r>
      <w:r w:rsidR="007474A7" w:rsidRPr="005D3CE5">
        <w:rPr>
          <w:rFonts w:asciiTheme="minorHAnsi" w:hAnsiTheme="minorHAnsi" w:cstheme="minorHAnsi"/>
          <w:sz w:val="22"/>
          <w:szCs w:val="22"/>
        </w:rPr>
        <w:t xml:space="preserve"> вместе</w:t>
      </w:r>
      <w:r w:rsidR="00A039B6" w:rsidRPr="005D3CE5">
        <w:rPr>
          <w:rFonts w:asciiTheme="minorHAnsi" w:hAnsiTheme="minorHAnsi" w:cstheme="minorHAnsi"/>
          <w:sz w:val="22"/>
          <w:szCs w:val="22"/>
        </w:rPr>
        <w:t xml:space="preserve"> </w:t>
      </w:r>
      <w:r w:rsidR="005953F0" w:rsidRPr="005D3CE5">
        <w:rPr>
          <w:rFonts w:asciiTheme="minorHAnsi" w:hAnsiTheme="minorHAnsi" w:cstheme="minorHAnsi"/>
          <w:sz w:val="22"/>
          <w:szCs w:val="22"/>
        </w:rPr>
        <w:t>обсудим</w:t>
      </w:r>
      <w:r w:rsidR="007474A7" w:rsidRPr="005D3CE5">
        <w:rPr>
          <w:rFonts w:asciiTheme="minorHAnsi" w:hAnsiTheme="minorHAnsi" w:cstheme="minorHAnsi"/>
          <w:sz w:val="22"/>
          <w:szCs w:val="22"/>
        </w:rPr>
        <w:t xml:space="preserve">, насколько вы </w:t>
      </w:r>
      <w:r w:rsidR="00F25803" w:rsidRPr="005D3CE5">
        <w:rPr>
          <w:rFonts w:asciiTheme="minorHAnsi" w:hAnsiTheme="minorHAnsi" w:cstheme="minorHAnsi"/>
          <w:sz w:val="22"/>
          <w:szCs w:val="22"/>
        </w:rPr>
        <w:t xml:space="preserve">можете </w:t>
      </w:r>
      <w:r w:rsidR="00387D00" w:rsidRPr="005D3CE5">
        <w:rPr>
          <w:rFonts w:asciiTheme="minorHAnsi" w:hAnsiTheme="minorHAnsi" w:cstheme="minorHAnsi"/>
          <w:sz w:val="22"/>
          <w:szCs w:val="22"/>
        </w:rPr>
        <w:t xml:space="preserve">достичь </w:t>
      </w:r>
      <w:r w:rsidR="00CF47AB" w:rsidRPr="005D3CE5">
        <w:rPr>
          <w:rFonts w:asciiTheme="minorHAnsi" w:hAnsiTheme="minorHAnsi" w:cstheme="minorHAnsi"/>
          <w:sz w:val="22"/>
          <w:szCs w:val="22"/>
        </w:rPr>
        <w:t>сво</w:t>
      </w:r>
      <w:r w:rsidR="00542FD2" w:rsidRPr="005D3CE5">
        <w:rPr>
          <w:rFonts w:asciiTheme="minorHAnsi" w:hAnsiTheme="minorHAnsi" w:cstheme="minorHAnsi"/>
          <w:sz w:val="22"/>
          <w:szCs w:val="22"/>
        </w:rPr>
        <w:t>их</w:t>
      </w:r>
      <w:r w:rsidR="00CF47AB" w:rsidRPr="005D3CE5">
        <w:rPr>
          <w:rFonts w:asciiTheme="minorHAnsi" w:hAnsiTheme="minorHAnsi" w:cstheme="minorHAnsi"/>
          <w:sz w:val="22"/>
          <w:szCs w:val="22"/>
        </w:rPr>
        <w:t xml:space="preserve"> </w:t>
      </w:r>
      <w:r w:rsidR="00E7439A" w:rsidRPr="005D3CE5">
        <w:rPr>
          <w:rFonts w:asciiTheme="minorHAnsi" w:hAnsiTheme="minorHAnsi" w:cstheme="minorHAnsi"/>
          <w:sz w:val="22"/>
          <w:szCs w:val="22"/>
        </w:rPr>
        <w:t>целе</w:t>
      </w:r>
      <w:r w:rsidR="00355F50" w:rsidRPr="005D3CE5">
        <w:rPr>
          <w:rFonts w:asciiTheme="minorHAnsi" w:hAnsiTheme="minorHAnsi" w:cstheme="minorHAnsi"/>
          <w:sz w:val="22"/>
          <w:szCs w:val="22"/>
        </w:rPr>
        <w:t>й</w:t>
      </w:r>
      <w:r w:rsidR="00824126" w:rsidRPr="005D3CE5">
        <w:rPr>
          <w:rFonts w:asciiTheme="minorHAnsi" w:hAnsiTheme="minorHAnsi" w:cstheme="minorHAnsi"/>
          <w:sz w:val="22"/>
          <w:szCs w:val="22"/>
        </w:rPr>
        <w:t xml:space="preserve"> с помощью предлагаемого продукта. </w:t>
      </w:r>
      <w:r w:rsidR="00355F50" w:rsidRPr="005D3CE5">
        <w:rPr>
          <w:rFonts w:asciiTheme="minorHAnsi" w:hAnsiTheme="minorHAnsi" w:cstheme="minorHAnsi"/>
          <w:sz w:val="22"/>
          <w:szCs w:val="22"/>
        </w:rPr>
        <w:t xml:space="preserve">Для этого </w:t>
      </w:r>
      <w:r w:rsidR="00792316" w:rsidRPr="005D3CE5">
        <w:rPr>
          <w:rFonts w:asciiTheme="minorHAnsi" w:hAnsiTheme="minorHAnsi" w:cstheme="minorHAnsi"/>
          <w:sz w:val="22"/>
          <w:szCs w:val="22"/>
        </w:rPr>
        <w:t xml:space="preserve">я </w:t>
      </w:r>
      <w:r w:rsidR="004E7421" w:rsidRPr="005D3CE5">
        <w:rPr>
          <w:rFonts w:asciiTheme="minorHAnsi" w:hAnsiTheme="minorHAnsi" w:cstheme="minorHAnsi"/>
          <w:sz w:val="22"/>
          <w:szCs w:val="22"/>
        </w:rPr>
        <w:t xml:space="preserve">хотел бы задать </w:t>
      </w:r>
      <w:r w:rsidR="0026026D" w:rsidRPr="005D3CE5">
        <w:rPr>
          <w:rFonts w:asciiTheme="minorHAnsi" w:hAnsiTheme="minorHAnsi" w:cstheme="minorHAnsi"/>
          <w:sz w:val="22"/>
          <w:szCs w:val="22"/>
        </w:rPr>
        <w:t>В</w:t>
      </w:r>
      <w:r w:rsidR="00792316" w:rsidRPr="005D3CE5">
        <w:rPr>
          <w:rFonts w:asciiTheme="minorHAnsi" w:hAnsiTheme="minorHAnsi" w:cstheme="minorHAnsi"/>
          <w:sz w:val="22"/>
          <w:szCs w:val="22"/>
        </w:rPr>
        <w:t>ам несколько вопросов.</w:t>
      </w:r>
      <w:bookmarkEnd w:id="0"/>
    </w:p>
    <w:p w14:paraId="4BCA909F" w14:textId="0D47DD7C" w:rsidR="00792316"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i/>
          <w:iCs/>
          <w:sz w:val="22"/>
          <w:szCs w:val="22"/>
        </w:rPr>
        <w:tab/>
      </w:r>
      <w:r w:rsidR="001A276E" w:rsidRPr="005D3CE5">
        <w:rPr>
          <w:rFonts w:asciiTheme="minorHAnsi" w:hAnsiTheme="minorHAnsi" w:cstheme="minorHAnsi"/>
          <w:i/>
          <w:iCs/>
          <w:sz w:val="22"/>
          <w:szCs w:val="22"/>
        </w:rPr>
        <w:t xml:space="preserve"> </w:t>
      </w:r>
      <w:r w:rsidRPr="005D3CE5">
        <w:rPr>
          <w:rFonts w:asciiTheme="minorHAnsi" w:hAnsiTheme="minorHAnsi" w:cstheme="minorHAnsi"/>
          <w:sz w:val="22"/>
          <w:szCs w:val="22"/>
        </w:rPr>
        <w:tab/>
      </w:r>
      <w:r w:rsidR="004C7150" w:rsidRPr="005D3CE5">
        <w:rPr>
          <w:rFonts w:asciiTheme="minorHAnsi" w:hAnsiTheme="minorHAnsi" w:cstheme="minorHAnsi"/>
          <w:sz w:val="22"/>
          <w:szCs w:val="22"/>
        </w:rPr>
        <w:t xml:space="preserve">Когда вы </w:t>
      </w:r>
      <w:r w:rsidR="00D61CDD" w:rsidRPr="005D3CE5">
        <w:rPr>
          <w:rFonts w:asciiTheme="minorHAnsi" w:hAnsiTheme="minorHAnsi" w:cstheme="minorHAnsi"/>
          <w:sz w:val="22"/>
          <w:szCs w:val="22"/>
        </w:rPr>
        <w:t>хот</w:t>
      </w:r>
      <w:r w:rsidR="00FA5175" w:rsidRPr="005D3CE5">
        <w:rPr>
          <w:rFonts w:asciiTheme="minorHAnsi" w:hAnsiTheme="minorHAnsi" w:cstheme="minorHAnsi"/>
          <w:sz w:val="22"/>
          <w:szCs w:val="22"/>
        </w:rPr>
        <w:t>ели бы</w:t>
      </w:r>
      <w:r w:rsidR="00D61CDD" w:rsidRPr="005D3CE5">
        <w:rPr>
          <w:rFonts w:asciiTheme="minorHAnsi" w:hAnsiTheme="minorHAnsi" w:cstheme="minorHAnsi"/>
          <w:sz w:val="22"/>
          <w:szCs w:val="22"/>
        </w:rPr>
        <w:t xml:space="preserve"> осуществить </w:t>
      </w:r>
      <w:r w:rsidR="00E24854" w:rsidRPr="005D3CE5">
        <w:rPr>
          <w:rFonts w:asciiTheme="minorHAnsi" w:hAnsiTheme="minorHAnsi" w:cstheme="minorHAnsi"/>
          <w:sz w:val="22"/>
          <w:szCs w:val="22"/>
        </w:rPr>
        <w:t>В</w:t>
      </w:r>
      <w:r w:rsidR="00D61CDD" w:rsidRPr="005D3CE5">
        <w:rPr>
          <w:rFonts w:asciiTheme="minorHAnsi" w:hAnsiTheme="minorHAnsi" w:cstheme="minorHAnsi"/>
          <w:sz w:val="22"/>
          <w:szCs w:val="22"/>
        </w:rPr>
        <w:t xml:space="preserve">аше желание? </w:t>
      </w:r>
      <w:r w:rsidR="00374376" w:rsidRPr="005D3CE5">
        <w:rPr>
          <w:rFonts w:asciiTheme="minorHAnsi" w:hAnsiTheme="minorHAnsi" w:cstheme="minorHAnsi"/>
          <w:sz w:val="22"/>
          <w:szCs w:val="22"/>
        </w:rPr>
        <w:t xml:space="preserve">Сколько </w:t>
      </w:r>
      <w:r w:rsidR="005633A3" w:rsidRPr="005D3CE5">
        <w:rPr>
          <w:rFonts w:asciiTheme="minorHAnsi" w:hAnsiTheme="minorHAnsi" w:cstheme="minorHAnsi"/>
          <w:sz w:val="22"/>
          <w:szCs w:val="22"/>
        </w:rPr>
        <w:t xml:space="preserve">оно </w:t>
      </w:r>
      <w:r w:rsidR="00374376" w:rsidRPr="005D3CE5">
        <w:rPr>
          <w:rFonts w:asciiTheme="minorHAnsi" w:hAnsiTheme="minorHAnsi" w:cstheme="minorHAnsi"/>
          <w:sz w:val="22"/>
          <w:szCs w:val="22"/>
        </w:rPr>
        <w:t>стоит</w:t>
      </w:r>
      <w:r w:rsidR="006D66C3" w:rsidRPr="005D3CE5">
        <w:rPr>
          <w:rFonts w:asciiTheme="minorHAnsi" w:hAnsiTheme="minorHAnsi" w:cstheme="minorHAnsi"/>
          <w:sz w:val="22"/>
          <w:szCs w:val="22"/>
        </w:rPr>
        <w:t xml:space="preserve"> сейчас</w:t>
      </w:r>
      <w:r w:rsidR="00374376" w:rsidRPr="005D3CE5">
        <w:rPr>
          <w:rFonts w:asciiTheme="minorHAnsi" w:hAnsiTheme="minorHAnsi" w:cstheme="minorHAnsi"/>
          <w:sz w:val="22"/>
          <w:szCs w:val="22"/>
        </w:rPr>
        <w:t>?</w:t>
      </w:r>
      <w:r w:rsidR="00D01291" w:rsidRPr="005D3CE5">
        <w:rPr>
          <w:rFonts w:asciiTheme="minorHAnsi" w:hAnsiTheme="minorHAnsi" w:cstheme="minorHAnsi"/>
          <w:sz w:val="22"/>
          <w:szCs w:val="22"/>
        </w:rPr>
        <w:t xml:space="preserve"> </w:t>
      </w:r>
      <w:r w:rsidR="00597F17" w:rsidRPr="005D3CE5">
        <w:rPr>
          <w:rFonts w:asciiTheme="minorHAnsi" w:hAnsiTheme="minorHAnsi" w:cstheme="minorHAnsi"/>
          <w:sz w:val="22"/>
          <w:szCs w:val="22"/>
        </w:rPr>
        <w:t xml:space="preserve">Сколько Вы можете </w:t>
      </w:r>
      <w:r w:rsidR="004708C4" w:rsidRPr="005D3CE5">
        <w:rPr>
          <w:rFonts w:asciiTheme="minorHAnsi" w:hAnsiTheme="minorHAnsi" w:cstheme="minorHAnsi"/>
          <w:sz w:val="22"/>
          <w:szCs w:val="22"/>
        </w:rPr>
        <w:t xml:space="preserve">регулярно </w:t>
      </w:r>
      <w:r w:rsidR="00597F17" w:rsidRPr="005D3CE5">
        <w:rPr>
          <w:rFonts w:asciiTheme="minorHAnsi" w:hAnsiTheme="minorHAnsi" w:cstheme="minorHAnsi"/>
          <w:sz w:val="22"/>
          <w:szCs w:val="22"/>
        </w:rPr>
        <w:t>от</w:t>
      </w:r>
      <w:r w:rsidR="00AB275F" w:rsidRPr="005D3CE5">
        <w:rPr>
          <w:rFonts w:asciiTheme="minorHAnsi" w:hAnsiTheme="minorHAnsi" w:cstheme="minorHAnsi"/>
          <w:sz w:val="22"/>
          <w:szCs w:val="22"/>
        </w:rPr>
        <w:t>кладыв</w:t>
      </w:r>
      <w:r w:rsidR="00131D0E" w:rsidRPr="005D3CE5">
        <w:rPr>
          <w:rFonts w:asciiTheme="minorHAnsi" w:hAnsiTheme="minorHAnsi" w:cstheme="minorHAnsi"/>
          <w:sz w:val="22"/>
          <w:szCs w:val="22"/>
        </w:rPr>
        <w:t>ать</w:t>
      </w:r>
      <w:r w:rsidR="004708C4" w:rsidRPr="005D3CE5">
        <w:rPr>
          <w:rFonts w:asciiTheme="minorHAnsi" w:hAnsiTheme="minorHAnsi" w:cstheme="minorHAnsi"/>
          <w:sz w:val="22"/>
          <w:szCs w:val="22"/>
        </w:rPr>
        <w:t xml:space="preserve">? Вы </w:t>
      </w:r>
      <w:r w:rsidR="003B6410" w:rsidRPr="005D3CE5">
        <w:rPr>
          <w:rFonts w:asciiTheme="minorHAnsi" w:hAnsiTheme="minorHAnsi" w:cstheme="minorHAnsi"/>
          <w:sz w:val="22"/>
          <w:szCs w:val="22"/>
        </w:rPr>
        <w:t>ведёте отчёт Ваши</w:t>
      </w:r>
      <w:r w:rsidR="00D669B6" w:rsidRPr="005D3CE5">
        <w:rPr>
          <w:rFonts w:asciiTheme="minorHAnsi" w:hAnsiTheme="minorHAnsi" w:cstheme="minorHAnsi"/>
          <w:sz w:val="22"/>
          <w:szCs w:val="22"/>
        </w:rPr>
        <w:t>х доходов и рас</w:t>
      </w:r>
      <w:r w:rsidR="00081885" w:rsidRPr="005D3CE5">
        <w:rPr>
          <w:rFonts w:asciiTheme="minorHAnsi" w:hAnsiTheme="minorHAnsi" w:cstheme="minorHAnsi"/>
          <w:sz w:val="22"/>
          <w:szCs w:val="22"/>
        </w:rPr>
        <w:t xml:space="preserve">ходов? Сколько </w:t>
      </w:r>
      <w:r w:rsidR="007D0FCB" w:rsidRPr="005D3CE5">
        <w:rPr>
          <w:rFonts w:asciiTheme="minorHAnsi" w:hAnsiTheme="minorHAnsi" w:cstheme="minorHAnsi"/>
          <w:sz w:val="22"/>
          <w:szCs w:val="22"/>
        </w:rPr>
        <w:t xml:space="preserve">денег у Вас </w:t>
      </w:r>
      <w:r w:rsidR="0056223C" w:rsidRPr="005D3CE5">
        <w:rPr>
          <w:rFonts w:asciiTheme="minorHAnsi" w:hAnsiTheme="minorHAnsi" w:cstheme="minorHAnsi"/>
          <w:sz w:val="22"/>
          <w:szCs w:val="22"/>
        </w:rPr>
        <w:t>регул</w:t>
      </w:r>
      <w:r w:rsidR="000F53FF" w:rsidRPr="005D3CE5">
        <w:rPr>
          <w:rFonts w:asciiTheme="minorHAnsi" w:hAnsiTheme="minorHAnsi" w:cstheme="minorHAnsi"/>
          <w:sz w:val="22"/>
          <w:szCs w:val="22"/>
        </w:rPr>
        <w:t xml:space="preserve">ярно </w:t>
      </w:r>
      <w:r w:rsidR="007D0FCB" w:rsidRPr="005D3CE5">
        <w:rPr>
          <w:rFonts w:asciiTheme="minorHAnsi" w:hAnsiTheme="minorHAnsi" w:cstheme="minorHAnsi"/>
          <w:sz w:val="22"/>
          <w:szCs w:val="22"/>
        </w:rPr>
        <w:t xml:space="preserve">остаётся на </w:t>
      </w:r>
      <w:r w:rsidR="00A039B6" w:rsidRPr="005D3CE5">
        <w:rPr>
          <w:rFonts w:asciiTheme="minorHAnsi" w:hAnsiTheme="minorHAnsi" w:cstheme="minorHAnsi"/>
          <w:sz w:val="22"/>
          <w:szCs w:val="22"/>
        </w:rPr>
        <w:t>повседневную</w:t>
      </w:r>
      <w:r w:rsidR="00A260EA" w:rsidRPr="005D3CE5">
        <w:rPr>
          <w:rFonts w:asciiTheme="minorHAnsi" w:hAnsiTheme="minorHAnsi" w:cstheme="minorHAnsi"/>
          <w:sz w:val="22"/>
          <w:szCs w:val="22"/>
        </w:rPr>
        <w:t xml:space="preserve"> жизнь? Где </w:t>
      </w:r>
      <w:r w:rsidR="0039373D" w:rsidRPr="005D3CE5">
        <w:rPr>
          <w:rFonts w:asciiTheme="minorHAnsi" w:hAnsiTheme="minorHAnsi" w:cstheme="minorHAnsi"/>
          <w:sz w:val="22"/>
          <w:szCs w:val="22"/>
        </w:rPr>
        <w:t>бы Вы</w:t>
      </w:r>
      <w:r w:rsidR="00A260EA" w:rsidRPr="005D3CE5">
        <w:rPr>
          <w:rFonts w:asciiTheme="minorHAnsi" w:hAnsiTheme="minorHAnsi" w:cstheme="minorHAnsi"/>
          <w:sz w:val="22"/>
          <w:szCs w:val="22"/>
        </w:rPr>
        <w:t xml:space="preserve"> смогли экономить?</w:t>
      </w:r>
    </w:p>
    <w:p w14:paraId="1908889C" w14:textId="758720EE" w:rsidR="00904C85" w:rsidRPr="005D3CE5" w:rsidRDefault="00904C85" w:rsidP="007634A4">
      <w:pPr>
        <w:pStyle w:val="tkTekst"/>
        <w:ind w:left="426" w:hanging="426"/>
        <w:rPr>
          <w:rFonts w:asciiTheme="minorHAnsi" w:hAnsiTheme="minorHAnsi" w:cstheme="minorHAnsi"/>
          <w:sz w:val="22"/>
          <w:szCs w:val="22"/>
        </w:rPr>
      </w:pPr>
      <w:r>
        <w:rPr>
          <w:rFonts w:asciiTheme="minorHAnsi" w:hAnsiTheme="minorHAnsi" w:cstheme="minorHAnsi"/>
          <w:sz w:val="22"/>
          <w:szCs w:val="22"/>
        </w:rPr>
        <w:t xml:space="preserve">    +   </w:t>
      </w:r>
      <w:r>
        <w:rPr>
          <w:rFonts w:asciiTheme="minorHAnsi" w:hAnsiTheme="minorHAnsi" w:cstheme="minorHAnsi"/>
          <w:sz w:val="22"/>
          <w:szCs w:val="22"/>
        </w:rPr>
        <w:t>ссылка на Закон. (сайт НБКР или др.)</w:t>
      </w:r>
    </w:p>
    <w:p w14:paraId="13BE74F8" w14:textId="77777777" w:rsidR="00FE285B" w:rsidRPr="005D3CE5" w:rsidRDefault="00FE285B" w:rsidP="007634A4">
      <w:pPr>
        <w:pStyle w:val="tkTekst"/>
        <w:ind w:left="426" w:hanging="426"/>
        <w:rPr>
          <w:rFonts w:asciiTheme="minorHAnsi" w:hAnsiTheme="minorHAnsi" w:cstheme="minorHAnsi"/>
          <w:sz w:val="22"/>
          <w:szCs w:val="22"/>
        </w:rPr>
      </w:pPr>
    </w:p>
    <w:p w14:paraId="680CA847" w14:textId="2DFC7599" w:rsidR="00792316" w:rsidRPr="005D3CE5" w:rsidRDefault="00CD09E0" w:rsidP="007634A4">
      <w:pPr>
        <w:pStyle w:val="tkTekst"/>
        <w:numPr>
          <w:ilvl w:val="0"/>
          <w:numId w:val="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на </w:t>
      </w:r>
      <w:r w:rsidR="00746D95" w:rsidRPr="005D3CE5">
        <w:rPr>
          <w:rFonts w:asciiTheme="minorHAnsi" w:hAnsiTheme="minorHAnsi" w:cstheme="minorHAnsi"/>
          <w:b/>
          <w:bCs/>
          <w:sz w:val="22"/>
          <w:szCs w:val="22"/>
        </w:rPr>
        <w:t>полн</w:t>
      </w:r>
      <w:r w:rsidR="00DF37E5" w:rsidRPr="005D3CE5">
        <w:rPr>
          <w:rFonts w:asciiTheme="minorHAnsi" w:hAnsiTheme="minorHAnsi" w:cstheme="minorHAnsi"/>
          <w:b/>
          <w:bCs/>
          <w:sz w:val="22"/>
          <w:szCs w:val="22"/>
        </w:rPr>
        <w:t>у</w:t>
      </w:r>
      <w:r w:rsidR="009953F1" w:rsidRPr="005D3CE5">
        <w:rPr>
          <w:rFonts w:asciiTheme="minorHAnsi" w:hAnsiTheme="minorHAnsi" w:cstheme="minorHAnsi"/>
          <w:b/>
          <w:bCs/>
          <w:sz w:val="22"/>
          <w:szCs w:val="22"/>
        </w:rPr>
        <w:t>ю</w:t>
      </w:r>
      <w:r w:rsidR="00746D95" w:rsidRPr="005D3CE5">
        <w:rPr>
          <w:rFonts w:asciiTheme="minorHAnsi" w:hAnsiTheme="minorHAnsi" w:cstheme="minorHAnsi"/>
          <w:b/>
          <w:bCs/>
          <w:sz w:val="22"/>
          <w:szCs w:val="22"/>
        </w:rPr>
        <w:t xml:space="preserve"> и проз</w:t>
      </w:r>
      <w:r w:rsidR="00E6156A" w:rsidRPr="005D3CE5">
        <w:rPr>
          <w:rFonts w:asciiTheme="minorHAnsi" w:hAnsiTheme="minorHAnsi" w:cstheme="minorHAnsi"/>
          <w:b/>
          <w:bCs/>
          <w:sz w:val="22"/>
          <w:szCs w:val="22"/>
        </w:rPr>
        <w:t>рачн</w:t>
      </w:r>
      <w:r w:rsidR="009953F1" w:rsidRPr="005D3CE5">
        <w:rPr>
          <w:rFonts w:asciiTheme="minorHAnsi" w:hAnsiTheme="minorHAnsi" w:cstheme="minorHAnsi"/>
          <w:b/>
          <w:bCs/>
          <w:sz w:val="22"/>
          <w:szCs w:val="22"/>
        </w:rPr>
        <w:t xml:space="preserve">ую </w:t>
      </w:r>
      <w:r w:rsidR="00DD7C28" w:rsidRPr="005D3CE5">
        <w:rPr>
          <w:rFonts w:asciiTheme="minorHAnsi" w:hAnsiTheme="minorHAnsi" w:cstheme="minorHAnsi"/>
          <w:b/>
          <w:bCs/>
          <w:sz w:val="22"/>
          <w:szCs w:val="22"/>
        </w:rPr>
        <w:t>ин</w:t>
      </w:r>
      <w:r w:rsidR="00BE7373" w:rsidRPr="005D3CE5">
        <w:rPr>
          <w:rFonts w:asciiTheme="minorHAnsi" w:hAnsiTheme="minorHAnsi" w:cstheme="minorHAnsi"/>
          <w:b/>
          <w:bCs/>
          <w:sz w:val="22"/>
          <w:szCs w:val="22"/>
        </w:rPr>
        <w:t>формаци</w:t>
      </w:r>
      <w:r w:rsidR="00352653" w:rsidRPr="005D3CE5">
        <w:rPr>
          <w:rFonts w:asciiTheme="minorHAnsi" w:hAnsiTheme="minorHAnsi" w:cstheme="minorHAnsi"/>
          <w:b/>
          <w:bCs/>
          <w:sz w:val="22"/>
          <w:szCs w:val="22"/>
        </w:rPr>
        <w:t xml:space="preserve">ю об условиях </w:t>
      </w:r>
      <w:r w:rsidR="00BB4FAB" w:rsidRPr="005D3CE5">
        <w:rPr>
          <w:rFonts w:asciiTheme="minorHAnsi" w:hAnsiTheme="minorHAnsi" w:cstheme="minorHAnsi"/>
          <w:b/>
          <w:bCs/>
          <w:sz w:val="22"/>
          <w:szCs w:val="22"/>
        </w:rPr>
        <w:t>продуктов</w:t>
      </w:r>
    </w:p>
    <w:p w14:paraId="020781C9" w14:textId="3DE554F2" w:rsidR="00717014" w:rsidRPr="005D3CE5" w:rsidRDefault="007634A4" w:rsidP="0039373D">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813929" w:rsidRPr="005D3CE5">
        <w:rPr>
          <w:rFonts w:asciiTheme="minorHAnsi" w:hAnsiTheme="minorHAnsi" w:cstheme="minorHAnsi"/>
          <w:sz w:val="22"/>
          <w:szCs w:val="22"/>
        </w:rPr>
        <w:t>Раз</w:t>
      </w:r>
      <w:r w:rsidR="001400FF" w:rsidRPr="005D3CE5">
        <w:rPr>
          <w:rFonts w:asciiTheme="minorHAnsi" w:hAnsiTheme="minorHAnsi" w:cstheme="minorHAnsi"/>
          <w:sz w:val="22"/>
          <w:szCs w:val="22"/>
        </w:rPr>
        <w:t>решите мне</w:t>
      </w:r>
      <w:r w:rsidR="00A039B6" w:rsidRPr="005D3CE5">
        <w:rPr>
          <w:rFonts w:asciiTheme="minorHAnsi" w:hAnsiTheme="minorHAnsi" w:cstheme="minorHAnsi"/>
          <w:sz w:val="22"/>
          <w:szCs w:val="22"/>
        </w:rPr>
        <w:t xml:space="preserve"> </w:t>
      </w:r>
      <w:r w:rsidR="00FA5175" w:rsidRPr="005D3CE5">
        <w:rPr>
          <w:rFonts w:asciiTheme="minorHAnsi" w:hAnsiTheme="minorHAnsi" w:cstheme="minorHAnsi"/>
          <w:sz w:val="22"/>
          <w:szCs w:val="22"/>
        </w:rPr>
        <w:t xml:space="preserve">более </w:t>
      </w:r>
      <w:r w:rsidR="00A039B6" w:rsidRPr="005D3CE5">
        <w:rPr>
          <w:rFonts w:asciiTheme="minorHAnsi" w:hAnsiTheme="minorHAnsi" w:cstheme="minorHAnsi"/>
          <w:sz w:val="22"/>
          <w:szCs w:val="22"/>
        </w:rPr>
        <w:t>подробн</w:t>
      </w:r>
      <w:r w:rsidR="00FA5175" w:rsidRPr="005D3CE5">
        <w:rPr>
          <w:rFonts w:asciiTheme="minorHAnsi" w:hAnsiTheme="minorHAnsi" w:cstheme="minorHAnsi"/>
          <w:sz w:val="22"/>
          <w:szCs w:val="22"/>
        </w:rPr>
        <w:t>о</w:t>
      </w:r>
      <w:r w:rsidR="00A039B6" w:rsidRPr="005D3CE5">
        <w:rPr>
          <w:rFonts w:asciiTheme="minorHAnsi" w:hAnsiTheme="minorHAnsi" w:cstheme="minorHAnsi"/>
          <w:sz w:val="22"/>
          <w:szCs w:val="22"/>
        </w:rPr>
        <w:t xml:space="preserve"> рассказать </w:t>
      </w:r>
      <w:r w:rsidR="00F8681D" w:rsidRPr="005D3CE5">
        <w:rPr>
          <w:rFonts w:asciiTheme="minorHAnsi" w:hAnsiTheme="minorHAnsi" w:cstheme="minorHAnsi"/>
          <w:sz w:val="22"/>
          <w:szCs w:val="22"/>
        </w:rPr>
        <w:t xml:space="preserve">Вам </w:t>
      </w:r>
      <w:r w:rsidR="00A039B6" w:rsidRPr="005D3CE5">
        <w:rPr>
          <w:rFonts w:asciiTheme="minorHAnsi" w:hAnsiTheme="minorHAnsi" w:cstheme="minorHAnsi"/>
          <w:sz w:val="22"/>
          <w:szCs w:val="22"/>
        </w:rPr>
        <w:t xml:space="preserve">о </w:t>
      </w:r>
      <w:r w:rsidR="00F8681D" w:rsidRPr="005D3CE5">
        <w:rPr>
          <w:rFonts w:asciiTheme="minorHAnsi" w:hAnsiTheme="minorHAnsi" w:cstheme="minorHAnsi"/>
          <w:sz w:val="22"/>
          <w:szCs w:val="22"/>
        </w:rPr>
        <w:t>наше</w:t>
      </w:r>
      <w:r w:rsidR="00A039B6" w:rsidRPr="005D3CE5">
        <w:rPr>
          <w:rFonts w:asciiTheme="minorHAnsi" w:hAnsiTheme="minorHAnsi" w:cstheme="minorHAnsi"/>
          <w:sz w:val="22"/>
          <w:szCs w:val="22"/>
        </w:rPr>
        <w:t>м</w:t>
      </w:r>
      <w:r w:rsidR="00F8681D" w:rsidRPr="005D3CE5">
        <w:rPr>
          <w:rFonts w:asciiTheme="minorHAnsi" w:hAnsiTheme="minorHAnsi" w:cstheme="minorHAnsi"/>
          <w:sz w:val="22"/>
          <w:szCs w:val="22"/>
        </w:rPr>
        <w:t xml:space="preserve"> предложени</w:t>
      </w:r>
      <w:r w:rsidR="00A039B6" w:rsidRPr="005D3CE5">
        <w:rPr>
          <w:rFonts w:asciiTheme="minorHAnsi" w:hAnsiTheme="minorHAnsi" w:cstheme="minorHAnsi"/>
          <w:sz w:val="22"/>
          <w:szCs w:val="22"/>
        </w:rPr>
        <w:t>и</w:t>
      </w:r>
      <w:r w:rsidR="00262044" w:rsidRPr="005D3CE5">
        <w:rPr>
          <w:rFonts w:asciiTheme="minorHAnsi" w:hAnsiTheme="minorHAnsi" w:cstheme="minorHAnsi"/>
          <w:sz w:val="22"/>
          <w:szCs w:val="22"/>
        </w:rPr>
        <w:t xml:space="preserve"> </w:t>
      </w:r>
      <w:r w:rsidR="00A44690" w:rsidRPr="005D3CE5">
        <w:rPr>
          <w:rFonts w:asciiTheme="minorHAnsi" w:hAnsiTheme="minorHAnsi" w:cstheme="minorHAnsi"/>
          <w:sz w:val="22"/>
          <w:szCs w:val="22"/>
        </w:rPr>
        <w:t>и условия</w:t>
      </w:r>
      <w:r w:rsidR="0039373D" w:rsidRPr="005D3CE5">
        <w:rPr>
          <w:rFonts w:asciiTheme="minorHAnsi" w:hAnsiTheme="minorHAnsi" w:cstheme="minorHAnsi"/>
          <w:sz w:val="22"/>
          <w:szCs w:val="22"/>
        </w:rPr>
        <w:t>х</w:t>
      </w:r>
      <w:r w:rsidR="00A44690" w:rsidRPr="005D3CE5">
        <w:rPr>
          <w:rFonts w:asciiTheme="minorHAnsi" w:hAnsiTheme="minorHAnsi" w:cstheme="minorHAnsi"/>
          <w:sz w:val="22"/>
          <w:szCs w:val="22"/>
        </w:rPr>
        <w:t xml:space="preserve"> договор</w:t>
      </w:r>
      <w:r w:rsidR="00A039B6" w:rsidRPr="005D3CE5">
        <w:rPr>
          <w:rFonts w:asciiTheme="minorHAnsi" w:hAnsiTheme="minorHAnsi" w:cstheme="minorHAnsi"/>
          <w:sz w:val="22"/>
          <w:szCs w:val="22"/>
        </w:rPr>
        <w:t>а</w:t>
      </w:r>
      <w:r w:rsidR="0020250C" w:rsidRPr="005D3CE5">
        <w:rPr>
          <w:rFonts w:asciiTheme="minorHAnsi" w:hAnsiTheme="minorHAnsi" w:cstheme="minorHAnsi"/>
          <w:sz w:val="22"/>
          <w:szCs w:val="22"/>
        </w:rPr>
        <w:t>:</w:t>
      </w:r>
    </w:p>
    <w:p w14:paraId="5D3DDDC2" w14:textId="21AC9C81" w:rsidR="00C36F22" w:rsidRPr="005D3CE5" w:rsidRDefault="00434F5D" w:rsidP="007634A4">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 xml:space="preserve">Мы с Вами заключаем договор на </w:t>
      </w:r>
      <w:r w:rsidR="00165302" w:rsidRPr="005D3CE5">
        <w:rPr>
          <w:rFonts w:asciiTheme="minorHAnsi" w:hAnsiTheme="minorHAnsi" w:cstheme="minorHAnsi"/>
          <w:sz w:val="22"/>
          <w:szCs w:val="22"/>
        </w:rPr>
        <w:t xml:space="preserve">сумму в ... </w:t>
      </w:r>
      <w:r w:rsidR="003C7EBF" w:rsidRPr="005D3CE5">
        <w:rPr>
          <w:rFonts w:asciiTheme="minorHAnsi" w:hAnsiTheme="minorHAnsi" w:cstheme="minorHAnsi"/>
          <w:sz w:val="22"/>
          <w:szCs w:val="22"/>
        </w:rPr>
        <w:t xml:space="preserve">Это Ваш первоначальный банковский </w:t>
      </w:r>
      <w:r w:rsidR="0039373D" w:rsidRPr="005D3CE5">
        <w:rPr>
          <w:rFonts w:asciiTheme="minorHAnsi" w:hAnsiTheme="minorHAnsi" w:cstheme="minorHAnsi"/>
          <w:sz w:val="22"/>
          <w:szCs w:val="22"/>
        </w:rPr>
        <w:t>взнос</w:t>
      </w:r>
      <w:r w:rsidR="000B75AE" w:rsidRPr="005D3CE5">
        <w:rPr>
          <w:rFonts w:asciiTheme="minorHAnsi" w:hAnsiTheme="minorHAnsi" w:cstheme="minorHAnsi"/>
          <w:sz w:val="22"/>
          <w:szCs w:val="22"/>
        </w:rPr>
        <w:t>.</w:t>
      </w:r>
    </w:p>
    <w:p w14:paraId="418A818F" w14:textId="73B0045D" w:rsidR="00BB178D" w:rsidRPr="005D3CE5" w:rsidRDefault="00326D5A" w:rsidP="007634A4">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С</w:t>
      </w:r>
      <w:r w:rsidR="00BB178D" w:rsidRPr="005D3CE5">
        <w:rPr>
          <w:rFonts w:asciiTheme="minorHAnsi" w:hAnsiTheme="minorHAnsi" w:cstheme="minorHAnsi"/>
          <w:sz w:val="22"/>
          <w:szCs w:val="22"/>
        </w:rPr>
        <w:t>рок</w:t>
      </w:r>
      <w:r w:rsidR="000C2F8C" w:rsidRPr="005D3CE5">
        <w:rPr>
          <w:rFonts w:asciiTheme="minorHAnsi" w:hAnsiTheme="minorHAnsi" w:cstheme="minorHAnsi"/>
          <w:sz w:val="22"/>
          <w:szCs w:val="22"/>
        </w:rPr>
        <w:t xml:space="preserve"> </w:t>
      </w:r>
      <w:r w:rsidR="00B07183" w:rsidRPr="005D3CE5">
        <w:rPr>
          <w:rFonts w:asciiTheme="minorHAnsi" w:hAnsiTheme="minorHAnsi" w:cstheme="minorHAnsi"/>
          <w:sz w:val="22"/>
          <w:szCs w:val="22"/>
        </w:rPr>
        <w:t xml:space="preserve">Вашего </w:t>
      </w:r>
      <w:r w:rsidR="008734F1" w:rsidRPr="005D3CE5">
        <w:rPr>
          <w:rFonts w:asciiTheme="minorHAnsi" w:hAnsiTheme="minorHAnsi" w:cstheme="minorHAnsi"/>
          <w:sz w:val="22"/>
          <w:szCs w:val="22"/>
        </w:rPr>
        <w:t xml:space="preserve">вклада </w:t>
      </w:r>
      <w:r w:rsidR="00971785" w:rsidRPr="005D3CE5">
        <w:rPr>
          <w:rFonts w:asciiTheme="minorHAnsi" w:hAnsiTheme="minorHAnsi" w:cstheme="minorHAnsi"/>
          <w:sz w:val="22"/>
          <w:szCs w:val="22"/>
        </w:rPr>
        <w:t xml:space="preserve">составляет ... лет. </w:t>
      </w:r>
      <w:r w:rsidR="00A039B6" w:rsidRPr="005D3CE5">
        <w:rPr>
          <w:rFonts w:asciiTheme="minorHAnsi" w:hAnsiTheme="minorHAnsi" w:cstheme="minorHAnsi"/>
          <w:sz w:val="22"/>
          <w:szCs w:val="22"/>
        </w:rPr>
        <w:t xml:space="preserve">По истечении </w:t>
      </w:r>
      <w:r w:rsidR="00971785" w:rsidRPr="005D3CE5">
        <w:rPr>
          <w:rFonts w:asciiTheme="minorHAnsi" w:hAnsiTheme="minorHAnsi" w:cstheme="minorHAnsi"/>
          <w:sz w:val="22"/>
          <w:szCs w:val="22"/>
        </w:rPr>
        <w:t>срока</w:t>
      </w:r>
      <w:r w:rsidR="00A039B6" w:rsidRPr="005D3CE5">
        <w:rPr>
          <w:rFonts w:asciiTheme="minorHAnsi" w:hAnsiTheme="minorHAnsi" w:cstheme="minorHAnsi"/>
          <w:sz w:val="22"/>
          <w:szCs w:val="22"/>
        </w:rPr>
        <w:t xml:space="preserve">, </w:t>
      </w:r>
      <w:r w:rsidR="00971785" w:rsidRPr="005D3CE5">
        <w:rPr>
          <w:rFonts w:asciiTheme="minorHAnsi" w:hAnsiTheme="minorHAnsi" w:cstheme="minorHAnsi"/>
          <w:sz w:val="22"/>
          <w:szCs w:val="22"/>
        </w:rPr>
        <w:t>мы вы</w:t>
      </w:r>
      <w:r w:rsidR="00771CD5" w:rsidRPr="005D3CE5">
        <w:rPr>
          <w:rFonts w:asciiTheme="minorHAnsi" w:hAnsiTheme="minorHAnsi" w:cstheme="minorHAnsi"/>
          <w:sz w:val="22"/>
          <w:szCs w:val="22"/>
        </w:rPr>
        <w:t xml:space="preserve">платим Ваши </w:t>
      </w:r>
      <w:r w:rsidR="006A0E25" w:rsidRPr="005D3CE5">
        <w:rPr>
          <w:rFonts w:asciiTheme="minorHAnsi" w:hAnsiTheme="minorHAnsi" w:cstheme="minorHAnsi"/>
          <w:sz w:val="22"/>
          <w:szCs w:val="22"/>
        </w:rPr>
        <w:t>средс</w:t>
      </w:r>
      <w:r w:rsidR="00A039B6" w:rsidRPr="005D3CE5">
        <w:rPr>
          <w:rFonts w:asciiTheme="minorHAnsi" w:hAnsiTheme="minorHAnsi" w:cstheme="minorHAnsi"/>
          <w:sz w:val="22"/>
          <w:szCs w:val="22"/>
        </w:rPr>
        <w:t xml:space="preserve">тва вместе с </w:t>
      </w:r>
      <w:r w:rsidR="006A0E25" w:rsidRPr="005D3CE5">
        <w:rPr>
          <w:rFonts w:asciiTheme="minorHAnsi" w:hAnsiTheme="minorHAnsi" w:cstheme="minorHAnsi"/>
          <w:sz w:val="22"/>
          <w:szCs w:val="22"/>
        </w:rPr>
        <w:t>про</w:t>
      </w:r>
      <w:r w:rsidR="00D91203" w:rsidRPr="005D3CE5">
        <w:rPr>
          <w:rFonts w:asciiTheme="minorHAnsi" w:hAnsiTheme="minorHAnsi" w:cstheme="minorHAnsi"/>
          <w:sz w:val="22"/>
          <w:szCs w:val="22"/>
        </w:rPr>
        <w:t>центами</w:t>
      </w:r>
      <w:r w:rsidR="00A541BF" w:rsidRPr="005D3CE5">
        <w:rPr>
          <w:rFonts w:asciiTheme="minorHAnsi" w:hAnsiTheme="minorHAnsi" w:cstheme="minorHAnsi"/>
          <w:sz w:val="22"/>
          <w:szCs w:val="22"/>
        </w:rPr>
        <w:t>.</w:t>
      </w:r>
    </w:p>
    <w:p w14:paraId="7D14AF0C" w14:textId="5AEC3493" w:rsidR="002C192A" w:rsidRPr="005D3CE5" w:rsidRDefault="002C192A" w:rsidP="007634A4">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В</w:t>
      </w:r>
      <w:r w:rsidR="00581C69" w:rsidRPr="005D3CE5">
        <w:rPr>
          <w:rFonts w:asciiTheme="minorHAnsi" w:hAnsiTheme="minorHAnsi" w:cstheme="minorHAnsi"/>
          <w:sz w:val="22"/>
          <w:szCs w:val="22"/>
        </w:rPr>
        <w:t>ы</w:t>
      </w:r>
      <w:r w:rsidR="00EE2875" w:rsidRPr="005D3CE5">
        <w:rPr>
          <w:rFonts w:asciiTheme="minorHAnsi" w:hAnsiTheme="minorHAnsi" w:cstheme="minorHAnsi"/>
          <w:sz w:val="22"/>
          <w:szCs w:val="22"/>
        </w:rPr>
        <w:t xml:space="preserve"> выбрали ... счет, </w:t>
      </w:r>
      <w:r w:rsidR="00A94245" w:rsidRPr="005D3CE5">
        <w:rPr>
          <w:rFonts w:asciiTheme="minorHAnsi" w:hAnsiTheme="minorHAnsi" w:cstheme="minorHAnsi"/>
          <w:sz w:val="22"/>
          <w:szCs w:val="22"/>
        </w:rPr>
        <w:t xml:space="preserve">поэтому Вы </w:t>
      </w:r>
      <w:r w:rsidR="00653788" w:rsidRPr="005D3CE5">
        <w:rPr>
          <w:rFonts w:asciiTheme="minorHAnsi" w:hAnsiTheme="minorHAnsi" w:cstheme="minorHAnsi"/>
          <w:sz w:val="22"/>
          <w:szCs w:val="22"/>
        </w:rPr>
        <w:t xml:space="preserve">можете </w:t>
      </w:r>
      <w:r w:rsidR="00A039B6" w:rsidRPr="005D3CE5">
        <w:rPr>
          <w:rFonts w:asciiTheme="minorHAnsi" w:hAnsiTheme="minorHAnsi" w:cstheme="minorHAnsi"/>
          <w:sz w:val="22"/>
          <w:szCs w:val="22"/>
        </w:rPr>
        <w:t>пополн</w:t>
      </w:r>
      <w:r w:rsidR="00FA5175" w:rsidRPr="005D3CE5">
        <w:rPr>
          <w:rFonts w:asciiTheme="minorHAnsi" w:hAnsiTheme="minorHAnsi" w:cstheme="minorHAnsi"/>
          <w:sz w:val="22"/>
          <w:szCs w:val="22"/>
        </w:rPr>
        <w:t>я</w:t>
      </w:r>
      <w:r w:rsidR="00A039B6" w:rsidRPr="005D3CE5">
        <w:rPr>
          <w:rFonts w:asciiTheme="minorHAnsi" w:hAnsiTheme="minorHAnsi" w:cstheme="minorHAnsi"/>
          <w:sz w:val="22"/>
          <w:szCs w:val="22"/>
        </w:rPr>
        <w:t xml:space="preserve">ть </w:t>
      </w:r>
      <w:r w:rsidR="00653788" w:rsidRPr="005D3CE5">
        <w:rPr>
          <w:rFonts w:asciiTheme="minorHAnsi" w:hAnsiTheme="minorHAnsi" w:cstheme="minorHAnsi"/>
          <w:sz w:val="22"/>
          <w:szCs w:val="22"/>
        </w:rPr>
        <w:t>Ва</w:t>
      </w:r>
      <w:r w:rsidR="004057CC" w:rsidRPr="005D3CE5">
        <w:rPr>
          <w:rFonts w:asciiTheme="minorHAnsi" w:hAnsiTheme="minorHAnsi" w:cstheme="minorHAnsi"/>
          <w:sz w:val="22"/>
          <w:szCs w:val="22"/>
        </w:rPr>
        <w:t>ш депозит в л</w:t>
      </w:r>
      <w:r w:rsidR="008A17C9" w:rsidRPr="005D3CE5">
        <w:rPr>
          <w:rFonts w:asciiTheme="minorHAnsi" w:hAnsiTheme="minorHAnsi" w:cstheme="minorHAnsi"/>
          <w:sz w:val="22"/>
          <w:szCs w:val="22"/>
        </w:rPr>
        <w:t>юбое время</w:t>
      </w:r>
      <w:r w:rsidR="00F17536" w:rsidRPr="005D3CE5">
        <w:rPr>
          <w:rFonts w:asciiTheme="minorHAnsi" w:hAnsiTheme="minorHAnsi" w:cstheme="minorHAnsi"/>
          <w:sz w:val="22"/>
          <w:szCs w:val="22"/>
        </w:rPr>
        <w:t>.</w:t>
      </w:r>
    </w:p>
    <w:p w14:paraId="02161688" w14:textId="5755AB09" w:rsidR="00294BE3" w:rsidRPr="005D3CE5" w:rsidRDefault="002C192A" w:rsidP="00C65E7A">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П</w:t>
      </w:r>
      <w:r w:rsidR="007E2CBA" w:rsidRPr="005D3CE5">
        <w:rPr>
          <w:rFonts w:asciiTheme="minorHAnsi" w:hAnsiTheme="minorHAnsi" w:cstheme="minorHAnsi"/>
          <w:sz w:val="22"/>
          <w:szCs w:val="22"/>
        </w:rPr>
        <w:t>ро</w:t>
      </w:r>
      <w:r w:rsidRPr="005D3CE5">
        <w:rPr>
          <w:rFonts w:asciiTheme="minorHAnsi" w:hAnsiTheme="minorHAnsi" w:cstheme="minorHAnsi"/>
          <w:sz w:val="22"/>
          <w:szCs w:val="22"/>
        </w:rPr>
        <w:t>центная ставка</w:t>
      </w:r>
      <w:r w:rsidR="000E1326" w:rsidRPr="005D3CE5">
        <w:rPr>
          <w:rFonts w:asciiTheme="minorHAnsi" w:hAnsiTheme="minorHAnsi" w:cstheme="minorHAnsi"/>
          <w:sz w:val="22"/>
          <w:szCs w:val="22"/>
        </w:rPr>
        <w:t xml:space="preserve"> </w:t>
      </w:r>
      <w:r w:rsidR="00F17536" w:rsidRPr="005D3CE5">
        <w:rPr>
          <w:rFonts w:asciiTheme="minorHAnsi" w:hAnsiTheme="minorHAnsi" w:cstheme="minorHAnsi"/>
          <w:sz w:val="22"/>
          <w:szCs w:val="22"/>
        </w:rPr>
        <w:t xml:space="preserve">составляет </w:t>
      </w:r>
      <w:proofErr w:type="gramStart"/>
      <w:r w:rsidR="00F17536" w:rsidRPr="005D3CE5">
        <w:rPr>
          <w:rFonts w:asciiTheme="minorHAnsi" w:hAnsiTheme="minorHAnsi" w:cstheme="minorHAnsi"/>
          <w:sz w:val="22"/>
          <w:szCs w:val="22"/>
        </w:rPr>
        <w:t>... ,</w:t>
      </w:r>
      <w:proofErr w:type="gramEnd"/>
      <w:r w:rsidR="00F17536" w:rsidRPr="005D3CE5">
        <w:rPr>
          <w:rFonts w:asciiTheme="minorHAnsi" w:hAnsiTheme="minorHAnsi" w:cstheme="minorHAnsi"/>
          <w:sz w:val="22"/>
          <w:szCs w:val="22"/>
        </w:rPr>
        <w:t xml:space="preserve"> про</w:t>
      </w:r>
      <w:r w:rsidR="004C369E" w:rsidRPr="005D3CE5">
        <w:rPr>
          <w:rFonts w:asciiTheme="minorHAnsi" w:hAnsiTheme="minorHAnsi" w:cstheme="minorHAnsi"/>
          <w:sz w:val="22"/>
          <w:szCs w:val="22"/>
        </w:rPr>
        <w:t xml:space="preserve">центы </w:t>
      </w:r>
      <w:r w:rsidR="00A039B6" w:rsidRPr="005D3CE5">
        <w:rPr>
          <w:rFonts w:asciiTheme="minorHAnsi" w:hAnsiTheme="minorHAnsi" w:cstheme="minorHAnsi"/>
          <w:sz w:val="22"/>
          <w:szCs w:val="22"/>
        </w:rPr>
        <w:t>начисляются</w:t>
      </w:r>
      <w:r w:rsidR="004C369E" w:rsidRPr="005D3CE5">
        <w:rPr>
          <w:rFonts w:asciiTheme="minorHAnsi" w:hAnsiTheme="minorHAnsi" w:cstheme="minorHAnsi"/>
          <w:sz w:val="22"/>
          <w:szCs w:val="22"/>
        </w:rPr>
        <w:t xml:space="preserve"> </w:t>
      </w:r>
      <w:r w:rsidR="00FA5175" w:rsidRPr="005D3CE5">
        <w:rPr>
          <w:rFonts w:asciiTheme="minorHAnsi" w:hAnsiTheme="minorHAnsi" w:cstheme="minorHAnsi"/>
          <w:sz w:val="22"/>
          <w:szCs w:val="22"/>
        </w:rPr>
        <w:t xml:space="preserve"> на</w:t>
      </w:r>
      <w:r w:rsidR="004C369E" w:rsidRPr="005D3CE5">
        <w:rPr>
          <w:rFonts w:asciiTheme="minorHAnsi" w:hAnsiTheme="minorHAnsi" w:cstheme="minorHAnsi"/>
          <w:sz w:val="22"/>
          <w:szCs w:val="22"/>
        </w:rPr>
        <w:t xml:space="preserve">..... </w:t>
      </w:r>
      <w:r w:rsidR="008A7985" w:rsidRPr="005D3CE5">
        <w:rPr>
          <w:rFonts w:asciiTheme="minorHAnsi" w:hAnsiTheme="minorHAnsi" w:cstheme="minorHAnsi"/>
          <w:sz w:val="22"/>
          <w:szCs w:val="22"/>
        </w:rPr>
        <w:t xml:space="preserve">. Вы выбрали </w:t>
      </w:r>
      <w:r w:rsidR="00A039B6" w:rsidRPr="005D3CE5">
        <w:rPr>
          <w:rFonts w:asciiTheme="minorHAnsi" w:hAnsiTheme="minorHAnsi" w:cstheme="minorHAnsi"/>
          <w:sz w:val="22"/>
          <w:szCs w:val="22"/>
        </w:rPr>
        <w:t xml:space="preserve">вклад с </w:t>
      </w:r>
      <w:r w:rsidR="008A7985" w:rsidRPr="005D3CE5">
        <w:rPr>
          <w:rFonts w:asciiTheme="minorHAnsi" w:hAnsiTheme="minorHAnsi" w:cstheme="minorHAnsi"/>
          <w:sz w:val="22"/>
          <w:szCs w:val="22"/>
        </w:rPr>
        <w:t>капитал</w:t>
      </w:r>
      <w:r w:rsidR="00AB12ED" w:rsidRPr="005D3CE5">
        <w:rPr>
          <w:rFonts w:asciiTheme="minorHAnsi" w:hAnsiTheme="minorHAnsi" w:cstheme="minorHAnsi"/>
          <w:sz w:val="22"/>
          <w:szCs w:val="22"/>
        </w:rPr>
        <w:t>изаци</w:t>
      </w:r>
      <w:r w:rsidR="00A039B6" w:rsidRPr="005D3CE5">
        <w:rPr>
          <w:rFonts w:asciiTheme="minorHAnsi" w:hAnsiTheme="minorHAnsi" w:cstheme="minorHAnsi"/>
          <w:sz w:val="22"/>
          <w:szCs w:val="22"/>
        </w:rPr>
        <w:t>ей</w:t>
      </w:r>
      <w:r w:rsidR="00AB12ED" w:rsidRPr="005D3CE5">
        <w:rPr>
          <w:rFonts w:asciiTheme="minorHAnsi" w:hAnsiTheme="minorHAnsi" w:cstheme="minorHAnsi"/>
          <w:sz w:val="22"/>
          <w:szCs w:val="22"/>
        </w:rPr>
        <w:t xml:space="preserve">, </w:t>
      </w:r>
      <w:r w:rsidR="00380814" w:rsidRPr="005D3CE5">
        <w:rPr>
          <w:rFonts w:asciiTheme="minorHAnsi" w:hAnsiTheme="minorHAnsi" w:cstheme="minorHAnsi"/>
          <w:sz w:val="22"/>
          <w:szCs w:val="22"/>
        </w:rPr>
        <w:t>это значит про</w:t>
      </w:r>
      <w:r w:rsidR="008E37EF" w:rsidRPr="005D3CE5">
        <w:rPr>
          <w:rFonts w:asciiTheme="minorHAnsi" w:hAnsiTheme="minorHAnsi" w:cstheme="minorHAnsi"/>
          <w:sz w:val="22"/>
          <w:szCs w:val="22"/>
        </w:rPr>
        <w:t xml:space="preserve">центы ... добавляются к </w:t>
      </w:r>
      <w:r w:rsidR="00A039B6" w:rsidRPr="005D3CE5">
        <w:rPr>
          <w:rFonts w:asciiTheme="minorHAnsi" w:hAnsiTheme="minorHAnsi" w:cstheme="minorHAnsi"/>
          <w:sz w:val="22"/>
          <w:szCs w:val="22"/>
        </w:rPr>
        <w:t xml:space="preserve">основной сумме </w:t>
      </w:r>
      <w:r w:rsidR="008E37EF" w:rsidRPr="005D3CE5">
        <w:rPr>
          <w:rFonts w:asciiTheme="minorHAnsi" w:hAnsiTheme="minorHAnsi" w:cstheme="minorHAnsi"/>
          <w:sz w:val="22"/>
          <w:szCs w:val="22"/>
        </w:rPr>
        <w:t>вклад</w:t>
      </w:r>
      <w:r w:rsidR="00A039B6" w:rsidRPr="005D3CE5">
        <w:rPr>
          <w:rFonts w:asciiTheme="minorHAnsi" w:hAnsiTheme="minorHAnsi" w:cstheme="minorHAnsi"/>
          <w:sz w:val="22"/>
          <w:szCs w:val="22"/>
        </w:rPr>
        <w:t>а</w:t>
      </w:r>
      <w:r w:rsidR="008E37EF" w:rsidRPr="005D3CE5">
        <w:rPr>
          <w:rFonts w:asciiTheme="minorHAnsi" w:hAnsiTheme="minorHAnsi" w:cstheme="minorHAnsi"/>
          <w:sz w:val="22"/>
          <w:szCs w:val="22"/>
        </w:rPr>
        <w:t>.</w:t>
      </w:r>
    </w:p>
    <w:p w14:paraId="65DD4368" w14:textId="45F2DB70" w:rsidR="0083075C" w:rsidRPr="005D3CE5" w:rsidRDefault="006755E6" w:rsidP="007634A4">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Открытие депозита и обслуживание</w:t>
      </w:r>
      <w:r w:rsidR="00461C7C" w:rsidRPr="005D3CE5">
        <w:rPr>
          <w:rFonts w:asciiTheme="minorHAnsi" w:hAnsiTheme="minorHAnsi" w:cstheme="minorHAnsi"/>
          <w:sz w:val="22"/>
          <w:szCs w:val="22"/>
        </w:rPr>
        <w:t>,</w:t>
      </w:r>
      <w:r w:rsidR="00A56194" w:rsidRPr="005D3CE5">
        <w:rPr>
          <w:rFonts w:asciiTheme="minorHAnsi" w:hAnsiTheme="minorHAnsi" w:cstheme="minorHAnsi"/>
          <w:sz w:val="22"/>
          <w:szCs w:val="22"/>
        </w:rPr>
        <w:t xml:space="preserve"> для Вас полностью бесплатно.</w:t>
      </w:r>
      <w:r w:rsidR="00A602EE" w:rsidRPr="005D3CE5">
        <w:rPr>
          <w:rFonts w:asciiTheme="minorHAnsi" w:hAnsiTheme="minorHAnsi" w:cstheme="minorHAnsi"/>
          <w:sz w:val="22"/>
          <w:szCs w:val="22"/>
        </w:rPr>
        <w:t xml:space="preserve"> </w:t>
      </w:r>
    </w:p>
    <w:p w14:paraId="6BF3F847" w14:textId="0C8F508A" w:rsidR="00461C7C" w:rsidRPr="005D3CE5" w:rsidRDefault="00592857" w:rsidP="007634A4">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Ваши деньги з</w:t>
      </w:r>
      <w:r w:rsidR="009D5808" w:rsidRPr="005D3CE5">
        <w:rPr>
          <w:rFonts w:asciiTheme="minorHAnsi" w:hAnsiTheme="minorHAnsi" w:cstheme="minorHAnsi"/>
          <w:sz w:val="22"/>
          <w:szCs w:val="22"/>
        </w:rPr>
        <w:t xml:space="preserve">ащищены </w:t>
      </w:r>
      <w:r w:rsidR="006755E6" w:rsidRPr="005D3CE5">
        <w:rPr>
          <w:rFonts w:asciiTheme="minorHAnsi" w:hAnsiTheme="minorHAnsi" w:cstheme="minorHAnsi"/>
          <w:sz w:val="22"/>
          <w:szCs w:val="22"/>
        </w:rPr>
        <w:t>Агентством</w:t>
      </w:r>
      <w:r w:rsidR="00DB07B2" w:rsidRPr="005D3CE5">
        <w:rPr>
          <w:rFonts w:asciiTheme="minorHAnsi" w:hAnsiTheme="minorHAnsi" w:cstheme="minorHAnsi"/>
          <w:sz w:val="22"/>
          <w:szCs w:val="22"/>
        </w:rPr>
        <w:t xml:space="preserve"> </w:t>
      </w:r>
      <w:r w:rsidR="00FA5175" w:rsidRPr="005D3CE5">
        <w:rPr>
          <w:rFonts w:asciiTheme="minorHAnsi" w:hAnsiTheme="minorHAnsi" w:cstheme="minorHAnsi"/>
          <w:sz w:val="22"/>
          <w:szCs w:val="22"/>
        </w:rPr>
        <w:t>п</w:t>
      </w:r>
      <w:r w:rsidR="00DB07B2" w:rsidRPr="005D3CE5">
        <w:rPr>
          <w:rFonts w:asciiTheme="minorHAnsi" w:hAnsiTheme="minorHAnsi" w:cstheme="minorHAnsi"/>
          <w:sz w:val="22"/>
          <w:szCs w:val="22"/>
        </w:rPr>
        <w:t xml:space="preserve">о защите депозитов, </w:t>
      </w:r>
      <w:r w:rsidR="0059354A" w:rsidRPr="005D3CE5">
        <w:rPr>
          <w:rFonts w:asciiTheme="minorHAnsi" w:hAnsiTheme="minorHAnsi" w:cstheme="minorHAnsi"/>
          <w:sz w:val="22"/>
          <w:szCs w:val="22"/>
        </w:rPr>
        <w:t xml:space="preserve">это </w:t>
      </w:r>
      <w:r w:rsidR="00FA5175" w:rsidRPr="005D3CE5">
        <w:rPr>
          <w:rFonts w:asciiTheme="minorHAnsi" w:hAnsiTheme="minorHAnsi" w:cstheme="minorHAnsi"/>
          <w:sz w:val="22"/>
          <w:szCs w:val="22"/>
        </w:rPr>
        <w:t>оз</w:t>
      </w:r>
      <w:r w:rsidR="0059354A" w:rsidRPr="005D3CE5">
        <w:rPr>
          <w:rFonts w:asciiTheme="minorHAnsi" w:hAnsiTheme="minorHAnsi" w:cstheme="minorHAnsi"/>
          <w:sz w:val="22"/>
          <w:szCs w:val="22"/>
        </w:rPr>
        <w:t>начает</w:t>
      </w:r>
      <w:r w:rsidR="00450F16" w:rsidRPr="005D3CE5">
        <w:rPr>
          <w:rFonts w:asciiTheme="minorHAnsi" w:hAnsiTheme="minorHAnsi" w:cstheme="minorHAnsi"/>
          <w:sz w:val="22"/>
          <w:szCs w:val="22"/>
        </w:rPr>
        <w:t>,</w:t>
      </w:r>
      <w:r w:rsidR="0059354A" w:rsidRPr="005D3CE5">
        <w:rPr>
          <w:rFonts w:asciiTheme="minorHAnsi" w:hAnsiTheme="minorHAnsi" w:cstheme="minorHAnsi"/>
          <w:sz w:val="22"/>
          <w:szCs w:val="22"/>
        </w:rPr>
        <w:t xml:space="preserve"> что</w:t>
      </w:r>
      <w:r w:rsidR="00DB07B2" w:rsidRPr="005D3CE5">
        <w:rPr>
          <w:rFonts w:asciiTheme="minorHAnsi" w:hAnsiTheme="minorHAnsi" w:cstheme="minorHAnsi"/>
          <w:sz w:val="22"/>
          <w:szCs w:val="22"/>
        </w:rPr>
        <w:t xml:space="preserve"> в </w:t>
      </w:r>
      <w:r w:rsidR="006755E6" w:rsidRPr="005D3CE5">
        <w:rPr>
          <w:rFonts w:asciiTheme="minorHAnsi" w:hAnsiTheme="minorHAnsi" w:cstheme="minorHAnsi"/>
          <w:sz w:val="22"/>
          <w:szCs w:val="22"/>
        </w:rPr>
        <w:t>малове</w:t>
      </w:r>
      <w:r w:rsidR="00DB07B2" w:rsidRPr="005D3CE5">
        <w:rPr>
          <w:rFonts w:asciiTheme="minorHAnsi" w:hAnsiTheme="minorHAnsi" w:cstheme="minorHAnsi"/>
          <w:sz w:val="22"/>
          <w:szCs w:val="22"/>
        </w:rPr>
        <w:t>роятном случае банкротств</w:t>
      </w:r>
      <w:r w:rsidR="00D269A8" w:rsidRPr="005D3CE5">
        <w:rPr>
          <w:rFonts w:asciiTheme="minorHAnsi" w:hAnsiTheme="minorHAnsi" w:cstheme="minorHAnsi"/>
          <w:sz w:val="22"/>
          <w:szCs w:val="22"/>
        </w:rPr>
        <w:t>а банка Ва</w:t>
      </w:r>
      <w:r w:rsidR="00CE457F" w:rsidRPr="005D3CE5">
        <w:rPr>
          <w:rFonts w:asciiTheme="minorHAnsi" w:hAnsiTheme="minorHAnsi" w:cstheme="minorHAnsi"/>
          <w:sz w:val="22"/>
          <w:szCs w:val="22"/>
        </w:rPr>
        <w:t>ши деньги</w:t>
      </w:r>
      <w:r w:rsidR="0059354A" w:rsidRPr="005D3CE5">
        <w:rPr>
          <w:rFonts w:asciiTheme="minorHAnsi" w:hAnsiTheme="minorHAnsi" w:cstheme="minorHAnsi"/>
          <w:sz w:val="22"/>
          <w:szCs w:val="22"/>
        </w:rPr>
        <w:t xml:space="preserve"> будут возвращены. </w:t>
      </w:r>
      <w:r w:rsidR="006755E6" w:rsidRPr="005D3CE5">
        <w:rPr>
          <w:rFonts w:asciiTheme="minorHAnsi" w:hAnsiTheme="minorHAnsi" w:cstheme="minorHAnsi"/>
          <w:sz w:val="22"/>
          <w:szCs w:val="22"/>
        </w:rPr>
        <w:t>А</w:t>
      </w:r>
      <w:r w:rsidR="003B08B9" w:rsidRPr="005D3CE5">
        <w:rPr>
          <w:rFonts w:asciiTheme="minorHAnsi" w:hAnsiTheme="minorHAnsi" w:cstheme="minorHAnsi"/>
          <w:sz w:val="22"/>
          <w:szCs w:val="22"/>
        </w:rPr>
        <w:t>ЗД</w:t>
      </w:r>
      <w:r w:rsidR="00931BF6" w:rsidRPr="005D3CE5">
        <w:rPr>
          <w:rFonts w:asciiTheme="minorHAnsi" w:hAnsiTheme="minorHAnsi" w:cstheme="minorHAnsi"/>
          <w:sz w:val="22"/>
          <w:szCs w:val="22"/>
        </w:rPr>
        <w:t xml:space="preserve"> </w:t>
      </w:r>
      <w:r w:rsidR="00FA5175" w:rsidRPr="005D3CE5">
        <w:rPr>
          <w:rFonts w:asciiTheme="minorHAnsi" w:hAnsiTheme="minorHAnsi" w:cstheme="minorHAnsi"/>
          <w:sz w:val="22"/>
          <w:szCs w:val="22"/>
        </w:rPr>
        <w:t xml:space="preserve">гарантирует </w:t>
      </w:r>
      <w:r w:rsidR="00931BF6" w:rsidRPr="005D3CE5">
        <w:rPr>
          <w:rFonts w:asciiTheme="minorHAnsi" w:hAnsiTheme="minorHAnsi" w:cstheme="minorHAnsi"/>
          <w:sz w:val="22"/>
          <w:szCs w:val="22"/>
        </w:rPr>
        <w:t>з</w:t>
      </w:r>
      <w:r w:rsidR="00D4323C" w:rsidRPr="005D3CE5">
        <w:rPr>
          <w:rFonts w:asciiTheme="minorHAnsi" w:hAnsiTheme="minorHAnsi" w:cstheme="minorHAnsi"/>
          <w:sz w:val="22"/>
          <w:szCs w:val="22"/>
        </w:rPr>
        <w:t>ащи</w:t>
      </w:r>
      <w:r w:rsidR="00FA5175" w:rsidRPr="005D3CE5">
        <w:rPr>
          <w:rFonts w:asciiTheme="minorHAnsi" w:hAnsiTheme="minorHAnsi" w:cstheme="minorHAnsi"/>
          <w:sz w:val="22"/>
          <w:szCs w:val="22"/>
        </w:rPr>
        <w:t>ту</w:t>
      </w:r>
      <w:r w:rsidR="00D4323C" w:rsidRPr="005D3CE5">
        <w:rPr>
          <w:rFonts w:asciiTheme="minorHAnsi" w:hAnsiTheme="minorHAnsi" w:cstheme="minorHAnsi"/>
          <w:sz w:val="22"/>
          <w:szCs w:val="22"/>
        </w:rPr>
        <w:t xml:space="preserve"> </w:t>
      </w:r>
      <w:r w:rsidR="00F51871" w:rsidRPr="005D3CE5">
        <w:rPr>
          <w:rFonts w:asciiTheme="minorHAnsi" w:hAnsiTheme="minorHAnsi" w:cstheme="minorHAnsi"/>
          <w:sz w:val="22"/>
          <w:szCs w:val="22"/>
        </w:rPr>
        <w:t>банковски</w:t>
      </w:r>
      <w:r w:rsidR="00FA5175" w:rsidRPr="005D3CE5">
        <w:rPr>
          <w:rFonts w:asciiTheme="minorHAnsi" w:hAnsiTheme="minorHAnsi" w:cstheme="minorHAnsi"/>
          <w:sz w:val="22"/>
          <w:szCs w:val="22"/>
        </w:rPr>
        <w:t>х</w:t>
      </w:r>
      <w:r w:rsidR="00F51871" w:rsidRPr="005D3CE5">
        <w:rPr>
          <w:rFonts w:asciiTheme="minorHAnsi" w:hAnsiTheme="minorHAnsi" w:cstheme="minorHAnsi"/>
          <w:sz w:val="22"/>
          <w:szCs w:val="22"/>
        </w:rPr>
        <w:t xml:space="preserve"> вклад</w:t>
      </w:r>
      <w:r w:rsidR="00FA5175" w:rsidRPr="005D3CE5">
        <w:rPr>
          <w:rFonts w:asciiTheme="minorHAnsi" w:hAnsiTheme="minorHAnsi" w:cstheme="minorHAnsi"/>
          <w:sz w:val="22"/>
          <w:szCs w:val="22"/>
        </w:rPr>
        <w:t>ов</w:t>
      </w:r>
      <w:r w:rsidR="003B08B9" w:rsidRPr="005D3CE5">
        <w:rPr>
          <w:rFonts w:asciiTheme="minorHAnsi" w:hAnsiTheme="minorHAnsi" w:cstheme="minorHAnsi"/>
          <w:sz w:val="22"/>
          <w:szCs w:val="22"/>
        </w:rPr>
        <w:t xml:space="preserve"> в сумме</w:t>
      </w:r>
      <w:r w:rsidR="00F51871" w:rsidRPr="005D3CE5">
        <w:rPr>
          <w:rFonts w:asciiTheme="minorHAnsi" w:hAnsiTheme="minorHAnsi" w:cstheme="minorHAnsi"/>
          <w:sz w:val="22"/>
          <w:szCs w:val="22"/>
        </w:rPr>
        <w:t xml:space="preserve"> </w:t>
      </w:r>
      <w:r w:rsidR="00B869BF" w:rsidRPr="005D3CE5">
        <w:rPr>
          <w:rFonts w:asciiTheme="minorHAnsi" w:hAnsiTheme="minorHAnsi" w:cstheme="minorHAnsi"/>
          <w:sz w:val="22"/>
          <w:szCs w:val="22"/>
        </w:rPr>
        <w:t xml:space="preserve">до </w:t>
      </w:r>
      <w:r w:rsidR="00D4323C" w:rsidRPr="005D3CE5">
        <w:rPr>
          <w:rFonts w:asciiTheme="minorHAnsi" w:hAnsiTheme="minorHAnsi" w:cstheme="minorHAnsi"/>
          <w:sz w:val="22"/>
          <w:szCs w:val="22"/>
        </w:rPr>
        <w:t xml:space="preserve">200.000 сомов для </w:t>
      </w:r>
      <w:r w:rsidR="00F51871" w:rsidRPr="005D3CE5">
        <w:rPr>
          <w:rFonts w:asciiTheme="minorHAnsi" w:hAnsiTheme="minorHAnsi" w:cstheme="minorHAnsi"/>
          <w:sz w:val="22"/>
          <w:szCs w:val="22"/>
        </w:rPr>
        <w:t>каж</w:t>
      </w:r>
      <w:r w:rsidR="00B869BF" w:rsidRPr="005D3CE5">
        <w:rPr>
          <w:rFonts w:asciiTheme="minorHAnsi" w:hAnsiTheme="minorHAnsi" w:cstheme="minorHAnsi"/>
          <w:sz w:val="22"/>
          <w:szCs w:val="22"/>
        </w:rPr>
        <w:t>дого</w:t>
      </w:r>
      <w:r w:rsidR="003C1E4C" w:rsidRPr="005D3CE5">
        <w:rPr>
          <w:rFonts w:asciiTheme="minorHAnsi" w:hAnsiTheme="minorHAnsi" w:cstheme="minorHAnsi"/>
          <w:sz w:val="22"/>
          <w:szCs w:val="22"/>
        </w:rPr>
        <w:t xml:space="preserve"> </w:t>
      </w:r>
      <w:r w:rsidR="003B08B9" w:rsidRPr="005D3CE5">
        <w:rPr>
          <w:rFonts w:asciiTheme="minorHAnsi" w:hAnsiTheme="minorHAnsi" w:cstheme="minorHAnsi"/>
          <w:sz w:val="22"/>
          <w:szCs w:val="22"/>
        </w:rPr>
        <w:t xml:space="preserve">вкладчика, в </w:t>
      </w:r>
      <w:r w:rsidR="003C1E4C" w:rsidRPr="005D3CE5">
        <w:rPr>
          <w:rFonts w:asciiTheme="minorHAnsi" w:hAnsiTheme="minorHAnsi" w:cstheme="minorHAnsi"/>
          <w:sz w:val="22"/>
          <w:szCs w:val="22"/>
        </w:rPr>
        <w:t>каждо</w:t>
      </w:r>
      <w:r w:rsidR="003B08B9" w:rsidRPr="005D3CE5">
        <w:rPr>
          <w:rFonts w:asciiTheme="minorHAnsi" w:hAnsiTheme="minorHAnsi" w:cstheme="minorHAnsi"/>
          <w:sz w:val="22"/>
          <w:szCs w:val="22"/>
        </w:rPr>
        <w:t>м</w:t>
      </w:r>
      <w:r w:rsidR="003C1E4C" w:rsidRPr="005D3CE5">
        <w:rPr>
          <w:rFonts w:asciiTheme="minorHAnsi" w:hAnsiTheme="minorHAnsi" w:cstheme="minorHAnsi"/>
          <w:sz w:val="22"/>
          <w:szCs w:val="22"/>
        </w:rPr>
        <w:t xml:space="preserve"> банк</w:t>
      </w:r>
      <w:r w:rsidR="003B08B9" w:rsidRPr="005D3CE5">
        <w:rPr>
          <w:rFonts w:asciiTheme="minorHAnsi" w:hAnsiTheme="minorHAnsi" w:cstheme="minorHAnsi"/>
          <w:sz w:val="22"/>
          <w:szCs w:val="22"/>
        </w:rPr>
        <w:t>е</w:t>
      </w:r>
      <w:r w:rsidR="003C1E4C" w:rsidRPr="005D3CE5">
        <w:rPr>
          <w:rFonts w:asciiTheme="minorHAnsi" w:hAnsiTheme="minorHAnsi" w:cstheme="minorHAnsi"/>
          <w:sz w:val="22"/>
          <w:szCs w:val="22"/>
        </w:rPr>
        <w:t>.</w:t>
      </w:r>
    </w:p>
    <w:p w14:paraId="7111708F" w14:textId="3875A27E" w:rsidR="00C65E7A"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FF0000"/>
          <w:sz w:val="22"/>
          <w:szCs w:val="22"/>
        </w:rPr>
        <w:t xml:space="preserve">  +      </w:t>
      </w:r>
      <w:r w:rsidRPr="005D3CE5">
        <w:rPr>
          <w:rFonts w:asciiTheme="minorHAnsi" w:hAnsiTheme="minorHAnsi" w:cstheme="minorHAnsi"/>
          <w:color w:val="000000" w:themeColor="text1"/>
          <w:sz w:val="22"/>
          <w:szCs w:val="22"/>
        </w:rPr>
        <w:t>Право на получение сведений о состоянии и движении денежных средств по своим счетам.</w:t>
      </w:r>
    </w:p>
    <w:p w14:paraId="5CA2186D" w14:textId="7DA33B4A" w:rsidR="00C65E7A"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000000" w:themeColor="text1"/>
          <w:sz w:val="22"/>
          <w:szCs w:val="22"/>
        </w:rPr>
        <w:t xml:space="preserve">         </w:t>
      </w:r>
      <w:r w:rsidR="003E72D8" w:rsidRPr="005D3CE5">
        <w:rPr>
          <w:rFonts w:asciiTheme="minorHAnsi" w:hAnsiTheme="minorHAnsi" w:cstheme="minorHAnsi"/>
          <w:color w:val="000000" w:themeColor="text1"/>
          <w:sz w:val="22"/>
          <w:szCs w:val="22"/>
        </w:rPr>
        <w:t xml:space="preserve"> </w:t>
      </w:r>
      <w:r w:rsidRPr="005D3CE5">
        <w:rPr>
          <w:rFonts w:asciiTheme="minorHAnsi" w:hAnsiTheme="minorHAnsi" w:cstheme="minorHAnsi"/>
          <w:color w:val="000000" w:themeColor="text1"/>
          <w:sz w:val="22"/>
          <w:szCs w:val="22"/>
        </w:rPr>
        <w:t xml:space="preserve"> Вы можете в любое время получить информацию по Вашему счету. Вам нужно только </w:t>
      </w:r>
    </w:p>
    <w:p w14:paraId="1C597D46" w14:textId="31EF2D30" w:rsidR="00C65E7A"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000000" w:themeColor="text1"/>
          <w:sz w:val="22"/>
          <w:szCs w:val="22"/>
        </w:rPr>
        <w:t xml:space="preserve">             </w:t>
      </w:r>
      <w:r w:rsidR="003E72D8" w:rsidRPr="005D3CE5">
        <w:rPr>
          <w:rFonts w:asciiTheme="minorHAnsi" w:hAnsiTheme="minorHAnsi" w:cstheme="minorHAnsi"/>
          <w:color w:val="000000" w:themeColor="text1"/>
          <w:sz w:val="22"/>
          <w:szCs w:val="22"/>
        </w:rPr>
        <w:t>з</w:t>
      </w:r>
      <w:r w:rsidRPr="005D3CE5">
        <w:rPr>
          <w:rFonts w:asciiTheme="minorHAnsi" w:hAnsiTheme="minorHAnsi" w:cstheme="minorHAnsi"/>
          <w:color w:val="000000" w:themeColor="text1"/>
          <w:sz w:val="22"/>
          <w:szCs w:val="22"/>
        </w:rPr>
        <w:t>апросить выписки, справки у наших консультантов.</w:t>
      </w:r>
    </w:p>
    <w:p w14:paraId="51CF37CE" w14:textId="77777777" w:rsidR="00C65E7A"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000000" w:themeColor="text1"/>
          <w:sz w:val="22"/>
          <w:szCs w:val="22"/>
        </w:rPr>
        <w:t xml:space="preserve">  +     Право на получение информации об изменениях тарифов, о порядке обслуживания клиентов</w:t>
      </w:r>
    </w:p>
    <w:p w14:paraId="1DA2ACDB" w14:textId="77777777" w:rsidR="00C65E7A"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000000" w:themeColor="text1"/>
          <w:sz w:val="22"/>
          <w:szCs w:val="22"/>
        </w:rPr>
        <w:t xml:space="preserve">         об изменениях в графике работы филиалов.</w:t>
      </w:r>
    </w:p>
    <w:p w14:paraId="6B85322B" w14:textId="77777777" w:rsidR="00C031B7" w:rsidRPr="005D3CE5" w:rsidRDefault="00C65E7A" w:rsidP="00C65E7A">
      <w:pPr>
        <w:pStyle w:val="tkTekst"/>
        <w:spacing w:line="240" w:lineRule="auto"/>
        <w:ind w:firstLine="0"/>
        <w:jc w:val="left"/>
        <w:rPr>
          <w:rFonts w:asciiTheme="minorHAnsi" w:hAnsiTheme="minorHAnsi" w:cstheme="minorHAnsi"/>
          <w:color w:val="000000" w:themeColor="text1"/>
          <w:sz w:val="22"/>
          <w:szCs w:val="22"/>
        </w:rPr>
      </w:pPr>
      <w:r w:rsidRPr="005D3CE5">
        <w:rPr>
          <w:rFonts w:asciiTheme="minorHAnsi" w:hAnsiTheme="minorHAnsi" w:cstheme="minorHAnsi"/>
          <w:color w:val="000000" w:themeColor="text1"/>
          <w:sz w:val="22"/>
          <w:szCs w:val="22"/>
        </w:rPr>
        <w:t xml:space="preserve">        </w:t>
      </w:r>
      <w:r w:rsidR="003E72D8" w:rsidRPr="005D3CE5">
        <w:rPr>
          <w:rFonts w:asciiTheme="minorHAnsi" w:hAnsiTheme="minorHAnsi" w:cstheme="minorHAnsi"/>
          <w:color w:val="000000" w:themeColor="text1"/>
          <w:sz w:val="22"/>
          <w:szCs w:val="22"/>
        </w:rPr>
        <w:t xml:space="preserve">  </w:t>
      </w:r>
      <w:r w:rsidRPr="005D3CE5">
        <w:rPr>
          <w:rFonts w:asciiTheme="minorHAnsi" w:hAnsiTheme="minorHAnsi" w:cstheme="minorHAnsi"/>
          <w:color w:val="000000" w:themeColor="text1"/>
          <w:sz w:val="22"/>
          <w:szCs w:val="22"/>
        </w:rPr>
        <w:t xml:space="preserve">В случае изменений условий работы нашего банка. Мы обязательно Вам сообщим.    </w:t>
      </w:r>
    </w:p>
    <w:p w14:paraId="243631CA" w14:textId="77777777" w:rsidR="00904C85" w:rsidRDefault="00C031B7" w:rsidP="00FE285B">
      <w:pPr>
        <w:pStyle w:val="rvps865949"/>
        <w:shd w:val="clear" w:color="auto" w:fill="FFFFFF"/>
        <w:tabs>
          <w:tab w:val="left" w:pos="567"/>
        </w:tabs>
        <w:spacing w:before="0" w:beforeAutospacing="0" w:after="75" w:afterAutospacing="0" w:line="230" w:lineRule="atLeast"/>
        <w:rPr>
          <w:rFonts w:asciiTheme="minorHAnsi" w:hAnsiTheme="minorHAnsi" w:cstheme="minorHAnsi"/>
          <w:sz w:val="22"/>
          <w:szCs w:val="22"/>
        </w:rPr>
      </w:pPr>
      <w:r w:rsidRPr="005D3CE5">
        <w:rPr>
          <w:rFonts w:asciiTheme="minorHAnsi" w:hAnsiTheme="minorHAnsi" w:cstheme="minorHAnsi"/>
          <w:color w:val="FF0000"/>
          <w:sz w:val="22"/>
          <w:szCs w:val="22"/>
          <w:highlight w:val="yellow"/>
        </w:rPr>
        <w:t>+</w:t>
      </w:r>
      <w:r w:rsidR="00FE285B" w:rsidRPr="005D3CE5">
        <w:rPr>
          <w:rFonts w:asciiTheme="minorHAnsi" w:hAnsiTheme="minorHAnsi" w:cstheme="minorHAnsi"/>
          <w:color w:val="FF0000"/>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05838208" w14:textId="77777777" w:rsidR="00FE285B" w:rsidRPr="005D3CE5" w:rsidRDefault="00FE285B" w:rsidP="00B71D2A">
      <w:pPr>
        <w:pStyle w:val="tkTekst"/>
        <w:spacing w:line="240" w:lineRule="auto"/>
        <w:ind w:firstLine="426"/>
        <w:jc w:val="left"/>
        <w:rPr>
          <w:rFonts w:asciiTheme="minorHAnsi" w:hAnsiTheme="minorHAnsi" w:cstheme="minorHAnsi"/>
          <w:color w:val="FF0000"/>
          <w:sz w:val="22"/>
          <w:szCs w:val="22"/>
        </w:rPr>
      </w:pPr>
    </w:p>
    <w:p w14:paraId="46F053FF" w14:textId="71DC716B" w:rsidR="00326D5A" w:rsidRPr="005D3CE5" w:rsidRDefault="00E65EA4" w:rsidP="00B71D2A">
      <w:pPr>
        <w:pStyle w:val="tkTekst"/>
        <w:spacing w:line="240" w:lineRule="auto"/>
        <w:ind w:firstLine="426"/>
        <w:jc w:val="left"/>
        <w:rPr>
          <w:rFonts w:asciiTheme="minorHAnsi" w:hAnsiTheme="minorHAnsi" w:cstheme="minorHAnsi"/>
          <w:i/>
          <w:iCs/>
          <w:sz w:val="22"/>
          <w:szCs w:val="22"/>
        </w:rPr>
      </w:pPr>
      <w:r w:rsidRPr="005D3CE5">
        <w:rPr>
          <w:rFonts w:asciiTheme="minorHAnsi" w:hAnsiTheme="minorHAnsi" w:cstheme="minorHAnsi"/>
          <w:i/>
          <w:iCs/>
          <w:sz w:val="22"/>
          <w:szCs w:val="22"/>
        </w:rPr>
        <w:t>Сдел</w:t>
      </w:r>
      <w:r w:rsidR="00EC6528" w:rsidRPr="005D3CE5">
        <w:rPr>
          <w:rFonts w:asciiTheme="minorHAnsi" w:hAnsiTheme="minorHAnsi" w:cstheme="minorHAnsi"/>
          <w:i/>
          <w:iCs/>
          <w:sz w:val="22"/>
          <w:szCs w:val="22"/>
        </w:rPr>
        <w:t xml:space="preserve">айте </w:t>
      </w:r>
      <w:r w:rsidR="00FA5175" w:rsidRPr="005D3CE5">
        <w:rPr>
          <w:rFonts w:asciiTheme="minorHAnsi" w:hAnsiTheme="minorHAnsi" w:cstheme="minorHAnsi"/>
          <w:i/>
          <w:iCs/>
          <w:sz w:val="22"/>
          <w:szCs w:val="22"/>
        </w:rPr>
        <w:t>итоги беседы</w:t>
      </w:r>
      <w:r w:rsidR="00EC6A14" w:rsidRPr="005D3CE5">
        <w:rPr>
          <w:rFonts w:asciiTheme="minorHAnsi" w:hAnsiTheme="minorHAnsi" w:cstheme="minorHAnsi"/>
          <w:i/>
          <w:iCs/>
          <w:sz w:val="22"/>
          <w:szCs w:val="22"/>
        </w:rPr>
        <w:t>, что</w:t>
      </w:r>
      <w:r w:rsidR="00033CAC" w:rsidRPr="005D3CE5">
        <w:rPr>
          <w:rFonts w:asciiTheme="minorHAnsi" w:hAnsiTheme="minorHAnsi" w:cstheme="minorHAnsi"/>
          <w:i/>
          <w:iCs/>
          <w:sz w:val="22"/>
          <w:szCs w:val="22"/>
        </w:rPr>
        <w:t>бы клиент знал</w:t>
      </w:r>
      <w:r w:rsidR="005B5FE0" w:rsidRPr="005D3CE5">
        <w:rPr>
          <w:rFonts w:asciiTheme="minorHAnsi" w:hAnsiTheme="minorHAnsi" w:cstheme="minorHAnsi"/>
          <w:i/>
          <w:iCs/>
          <w:sz w:val="22"/>
          <w:szCs w:val="22"/>
        </w:rPr>
        <w:t>,</w:t>
      </w:r>
      <w:r w:rsidR="00033CAC" w:rsidRPr="005D3CE5">
        <w:rPr>
          <w:rFonts w:asciiTheme="minorHAnsi" w:hAnsiTheme="minorHAnsi" w:cstheme="minorHAnsi"/>
          <w:i/>
          <w:iCs/>
          <w:sz w:val="22"/>
          <w:szCs w:val="22"/>
        </w:rPr>
        <w:t xml:space="preserve"> </w:t>
      </w:r>
      <w:r w:rsidR="003B08B9" w:rsidRPr="005D3CE5">
        <w:rPr>
          <w:rFonts w:asciiTheme="minorHAnsi" w:hAnsiTheme="minorHAnsi" w:cstheme="minorHAnsi"/>
          <w:i/>
          <w:iCs/>
          <w:sz w:val="22"/>
          <w:szCs w:val="22"/>
        </w:rPr>
        <w:t xml:space="preserve">как он может </w:t>
      </w:r>
      <w:r w:rsidR="007130B7" w:rsidRPr="005D3CE5">
        <w:rPr>
          <w:rFonts w:asciiTheme="minorHAnsi" w:hAnsiTheme="minorHAnsi" w:cstheme="minorHAnsi"/>
          <w:i/>
          <w:iCs/>
          <w:sz w:val="22"/>
          <w:szCs w:val="22"/>
        </w:rPr>
        <w:t>дости</w:t>
      </w:r>
      <w:r w:rsidR="003B08B9" w:rsidRPr="005D3CE5">
        <w:rPr>
          <w:rFonts w:asciiTheme="minorHAnsi" w:hAnsiTheme="minorHAnsi" w:cstheme="minorHAnsi"/>
          <w:i/>
          <w:iCs/>
          <w:sz w:val="22"/>
          <w:szCs w:val="22"/>
        </w:rPr>
        <w:t>чь</w:t>
      </w:r>
      <w:r w:rsidR="007130B7" w:rsidRPr="005D3CE5">
        <w:rPr>
          <w:rFonts w:asciiTheme="minorHAnsi" w:hAnsiTheme="minorHAnsi" w:cstheme="minorHAnsi"/>
          <w:i/>
          <w:iCs/>
          <w:sz w:val="22"/>
          <w:szCs w:val="22"/>
        </w:rPr>
        <w:t xml:space="preserve"> сво</w:t>
      </w:r>
      <w:r w:rsidR="007E61B5" w:rsidRPr="005D3CE5">
        <w:rPr>
          <w:rFonts w:asciiTheme="minorHAnsi" w:hAnsiTheme="minorHAnsi" w:cstheme="minorHAnsi"/>
          <w:i/>
          <w:iCs/>
          <w:sz w:val="22"/>
          <w:szCs w:val="22"/>
        </w:rPr>
        <w:t>и</w:t>
      </w:r>
      <w:r w:rsidR="007130B7" w:rsidRPr="005D3CE5">
        <w:rPr>
          <w:rFonts w:asciiTheme="minorHAnsi" w:hAnsiTheme="minorHAnsi" w:cstheme="minorHAnsi"/>
          <w:i/>
          <w:iCs/>
          <w:sz w:val="22"/>
          <w:szCs w:val="22"/>
        </w:rPr>
        <w:t xml:space="preserve"> </w:t>
      </w:r>
      <w:r w:rsidR="005B5FE0" w:rsidRPr="005D3CE5">
        <w:rPr>
          <w:rFonts w:asciiTheme="minorHAnsi" w:hAnsiTheme="minorHAnsi" w:cstheme="minorHAnsi"/>
          <w:i/>
          <w:iCs/>
          <w:sz w:val="22"/>
          <w:szCs w:val="22"/>
        </w:rPr>
        <w:t>цели</w:t>
      </w:r>
      <w:r w:rsidR="00351BE1" w:rsidRPr="005D3CE5">
        <w:rPr>
          <w:rFonts w:asciiTheme="minorHAnsi" w:hAnsiTheme="minorHAnsi" w:cstheme="minorHAnsi"/>
          <w:i/>
          <w:iCs/>
          <w:sz w:val="22"/>
          <w:szCs w:val="22"/>
        </w:rPr>
        <w:t>:</w:t>
      </w:r>
    </w:p>
    <w:p w14:paraId="3B7A72E6" w14:textId="20D0FFBA" w:rsidR="00813929" w:rsidRPr="005D3CE5" w:rsidRDefault="00B440DF" w:rsidP="007634A4">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 xml:space="preserve">Если Вы регулярно </w:t>
      </w:r>
      <w:r w:rsidR="006755E6" w:rsidRPr="005D3CE5">
        <w:rPr>
          <w:rFonts w:asciiTheme="minorHAnsi" w:hAnsiTheme="minorHAnsi" w:cstheme="minorHAnsi"/>
          <w:sz w:val="22"/>
          <w:szCs w:val="22"/>
        </w:rPr>
        <w:t xml:space="preserve">будете пополнять </w:t>
      </w:r>
      <w:r w:rsidRPr="005D3CE5">
        <w:rPr>
          <w:rFonts w:asciiTheme="minorHAnsi" w:hAnsiTheme="minorHAnsi" w:cstheme="minorHAnsi"/>
          <w:sz w:val="22"/>
          <w:szCs w:val="22"/>
        </w:rPr>
        <w:t>Ва</w:t>
      </w:r>
      <w:r w:rsidR="00B732CA" w:rsidRPr="005D3CE5">
        <w:rPr>
          <w:rFonts w:asciiTheme="minorHAnsi" w:hAnsiTheme="minorHAnsi" w:cstheme="minorHAnsi"/>
          <w:sz w:val="22"/>
          <w:szCs w:val="22"/>
        </w:rPr>
        <w:t>ш депозит</w:t>
      </w:r>
      <w:r w:rsidR="00F9676A" w:rsidRPr="005D3CE5">
        <w:rPr>
          <w:rFonts w:asciiTheme="minorHAnsi" w:hAnsiTheme="minorHAnsi" w:cstheme="minorHAnsi"/>
          <w:sz w:val="22"/>
          <w:szCs w:val="22"/>
        </w:rPr>
        <w:t xml:space="preserve">, Вы достигнете Вашей </w:t>
      </w:r>
      <w:r w:rsidR="00920FB6" w:rsidRPr="005D3CE5">
        <w:rPr>
          <w:rFonts w:asciiTheme="minorHAnsi" w:hAnsiTheme="minorHAnsi" w:cstheme="minorHAnsi"/>
          <w:sz w:val="22"/>
          <w:szCs w:val="22"/>
        </w:rPr>
        <w:t>цел</w:t>
      </w:r>
      <w:r w:rsidR="00C36F22" w:rsidRPr="005D3CE5">
        <w:rPr>
          <w:rFonts w:asciiTheme="minorHAnsi" w:hAnsiTheme="minorHAnsi" w:cstheme="minorHAnsi"/>
          <w:sz w:val="22"/>
          <w:szCs w:val="22"/>
        </w:rPr>
        <w:t xml:space="preserve">и в указанное время. </w:t>
      </w:r>
      <w:r w:rsidR="00C36F22" w:rsidRPr="005D3CE5">
        <w:rPr>
          <w:rFonts w:asciiTheme="minorHAnsi" w:hAnsiTheme="minorHAnsi" w:cstheme="minorHAnsi"/>
          <w:color w:val="FF0000"/>
          <w:sz w:val="22"/>
          <w:szCs w:val="22"/>
        </w:rPr>
        <w:t>/</w:t>
      </w:r>
      <w:r w:rsidR="00C36F22" w:rsidRPr="005D3CE5">
        <w:rPr>
          <w:rFonts w:asciiTheme="minorHAnsi" w:hAnsiTheme="minorHAnsi" w:cstheme="minorHAnsi"/>
          <w:sz w:val="22"/>
          <w:szCs w:val="22"/>
        </w:rPr>
        <w:t xml:space="preserve"> </w:t>
      </w:r>
      <w:r w:rsidR="00A44690" w:rsidRPr="005D3CE5">
        <w:rPr>
          <w:rFonts w:asciiTheme="minorHAnsi" w:hAnsiTheme="minorHAnsi" w:cstheme="minorHAnsi"/>
          <w:sz w:val="22"/>
          <w:szCs w:val="22"/>
        </w:rPr>
        <w:t xml:space="preserve">С </w:t>
      </w:r>
      <w:r w:rsidR="00890F3E" w:rsidRPr="005D3CE5">
        <w:rPr>
          <w:rFonts w:asciiTheme="minorHAnsi" w:hAnsiTheme="minorHAnsi" w:cstheme="minorHAnsi"/>
          <w:sz w:val="22"/>
          <w:szCs w:val="22"/>
        </w:rPr>
        <w:t xml:space="preserve">этим предложением Вы </w:t>
      </w:r>
      <w:r w:rsidR="00922B92" w:rsidRPr="005D3CE5">
        <w:rPr>
          <w:rFonts w:asciiTheme="minorHAnsi" w:hAnsiTheme="minorHAnsi" w:cstheme="minorHAnsi"/>
          <w:sz w:val="22"/>
          <w:szCs w:val="22"/>
        </w:rPr>
        <w:t>ещё не совсем достигаете Ва</w:t>
      </w:r>
      <w:r w:rsidR="00D2298E" w:rsidRPr="005D3CE5">
        <w:rPr>
          <w:rFonts w:asciiTheme="minorHAnsi" w:hAnsiTheme="minorHAnsi" w:cstheme="minorHAnsi"/>
          <w:sz w:val="22"/>
          <w:szCs w:val="22"/>
        </w:rPr>
        <w:t xml:space="preserve">шей </w:t>
      </w:r>
      <w:r w:rsidR="00245265" w:rsidRPr="005D3CE5">
        <w:rPr>
          <w:rFonts w:asciiTheme="minorHAnsi" w:hAnsiTheme="minorHAnsi" w:cstheme="minorHAnsi"/>
          <w:sz w:val="22"/>
          <w:szCs w:val="22"/>
        </w:rPr>
        <w:t xml:space="preserve">цели, но Вы приближаетесь </w:t>
      </w:r>
      <w:r w:rsidR="00ED7224" w:rsidRPr="005D3CE5">
        <w:rPr>
          <w:rFonts w:asciiTheme="minorHAnsi" w:hAnsiTheme="minorHAnsi" w:cstheme="minorHAnsi"/>
          <w:sz w:val="22"/>
          <w:szCs w:val="22"/>
        </w:rPr>
        <w:t xml:space="preserve">к ней </w:t>
      </w:r>
      <w:r w:rsidR="00245265" w:rsidRPr="005D3CE5">
        <w:rPr>
          <w:rFonts w:asciiTheme="minorHAnsi" w:hAnsiTheme="minorHAnsi" w:cstheme="minorHAnsi"/>
          <w:sz w:val="22"/>
          <w:szCs w:val="22"/>
        </w:rPr>
        <w:t xml:space="preserve">большими </w:t>
      </w:r>
      <w:r w:rsidR="00FC2569" w:rsidRPr="005D3CE5">
        <w:rPr>
          <w:rFonts w:asciiTheme="minorHAnsi" w:hAnsiTheme="minorHAnsi" w:cstheme="minorHAnsi"/>
          <w:sz w:val="22"/>
          <w:szCs w:val="22"/>
        </w:rPr>
        <w:t xml:space="preserve">шагами. </w:t>
      </w:r>
      <w:r w:rsidR="00FC2569" w:rsidRPr="005D3CE5">
        <w:rPr>
          <w:rFonts w:asciiTheme="minorHAnsi" w:hAnsiTheme="minorHAnsi" w:cstheme="minorHAnsi"/>
          <w:color w:val="FF0000"/>
          <w:sz w:val="22"/>
          <w:szCs w:val="22"/>
        </w:rPr>
        <w:t>/</w:t>
      </w:r>
      <w:r w:rsidR="00FC2569" w:rsidRPr="005D3CE5">
        <w:rPr>
          <w:rFonts w:asciiTheme="minorHAnsi" w:hAnsiTheme="minorHAnsi" w:cstheme="minorHAnsi"/>
          <w:sz w:val="22"/>
          <w:szCs w:val="22"/>
        </w:rPr>
        <w:t xml:space="preserve"> Для такой вели</w:t>
      </w:r>
      <w:r w:rsidR="004D0EAF" w:rsidRPr="005D3CE5">
        <w:rPr>
          <w:rFonts w:asciiTheme="minorHAnsi" w:hAnsiTheme="minorHAnsi" w:cstheme="minorHAnsi"/>
          <w:sz w:val="22"/>
          <w:szCs w:val="22"/>
        </w:rPr>
        <w:t xml:space="preserve">колепной цели </w:t>
      </w:r>
      <w:r w:rsidR="008B56AC" w:rsidRPr="005D3CE5">
        <w:rPr>
          <w:rFonts w:asciiTheme="minorHAnsi" w:hAnsiTheme="minorHAnsi" w:cstheme="minorHAnsi"/>
          <w:sz w:val="22"/>
          <w:szCs w:val="22"/>
        </w:rPr>
        <w:t>Ва</w:t>
      </w:r>
      <w:r w:rsidR="00AE765D" w:rsidRPr="005D3CE5">
        <w:rPr>
          <w:rFonts w:asciiTheme="minorHAnsi" w:hAnsiTheme="minorHAnsi" w:cstheme="minorHAnsi"/>
          <w:sz w:val="22"/>
          <w:szCs w:val="22"/>
        </w:rPr>
        <w:t>м</w:t>
      </w:r>
      <w:r w:rsidR="006A742F" w:rsidRPr="005D3CE5">
        <w:rPr>
          <w:rFonts w:asciiTheme="minorHAnsi" w:hAnsiTheme="minorHAnsi" w:cstheme="minorHAnsi"/>
          <w:sz w:val="22"/>
          <w:szCs w:val="22"/>
        </w:rPr>
        <w:t>, наверное, ещё нужен будет кредит. Но</w:t>
      </w:r>
      <w:r w:rsidR="00BD0182" w:rsidRPr="005D3CE5">
        <w:rPr>
          <w:rFonts w:asciiTheme="minorHAnsi" w:hAnsiTheme="minorHAnsi" w:cstheme="minorHAnsi"/>
          <w:sz w:val="22"/>
          <w:szCs w:val="22"/>
        </w:rPr>
        <w:t xml:space="preserve">, </w:t>
      </w:r>
      <w:r w:rsidR="006C542B" w:rsidRPr="005D3CE5">
        <w:rPr>
          <w:rFonts w:asciiTheme="minorHAnsi" w:hAnsiTheme="minorHAnsi" w:cstheme="minorHAnsi"/>
          <w:sz w:val="22"/>
          <w:szCs w:val="22"/>
        </w:rPr>
        <w:t xml:space="preserve">чем больше Вы сейчас сберегаете, тем </w:t>
      </w:r>
      <w:r w:rsidR="00F35513" w:rsidRPr="005D3CE5">
        <w:rPr>
          <w:rFonts w:asciiTheme="minorHAnsi" w:hAnsiTheme="minorHAnsi" w:cstheme="minorHAnsi"/>
          <w:sz w:val="22"/>
          <w:szCs w:val="22"/>
        </w:rPr>
        <w:t xml:space="preserve">меньше </w:t>
      </w:r>
      <w:r w:rsidR="00924A1C" w:rsidRPr="005D3CE5">
        <w:rPr>
          <w:rFonts w:asciiTheme="minorHAnsi" w:hAnsiTheme="minorHAnsi" w:cstheme="minorHAnsi"/>
          <w:sz w:val="22"/>
          <w:szCs w:val="22"/>
        </w:rPr>
        <w:t xml:space="preserve">будет </w:t>
      </w:r>
      <w:r w:rsidR="00F35513" w:rsidRPr="005D3CE5">
        <w:rPr>
          <w:rFonts w:asciiTheme="minorHAnsi" w:hAnsiTheme="minorHAnsi" w:cstheme="minorHAnsi"/>
          <w:sz w:val="22"/>
          <w:szCs w:val="22"/>
        </w:rPr>
        <w:t xml:space="preserve">сумма </w:t>
      </w:r>
      <w:r w:rsidR="008919BE" w:rsidRPr="005D3CE5">
        <w:rPr>
          <w:rFonts w:asciiTheme="minorHAnsi" w:hAnsiTheme="minorHAnsi" w:cstheme="minorHAnsi"/>
          <w:sz w:val="22"/>
          <w:szCs w:val="22"/>
        </w:rPr>
        <w:t>кредита</w:t>
      </w:r>
      <w:r w:rsidR="00E9334F" w:rsidRPr="005D3CE5">
        <w:rPr>
          <w:rFonts w:asciiTheme="minorHAnsi" w:hAnsiTheme="minorHAnsi" w:cstheme="minorHAnsi"/>
          <w:sz w:val="22"/>
          <w:szCs w:val="22"/>
        </w:rPr>
        <w:t xml:space="preserve">. И </w:t>
      </w:r>
      <w:r w:rsidR="004D0DF0" w:rsidRPr="005D3CE5">
        <w:rPr>
          <w:rFonts w:asciiTheme="minorHAnsi" w:hAnsiTheme="minorHAnsi" w:cstheme="minorHAnsi"/>
          <w:sz w:val="22"/>
          <w:szCs w:val="22"/>
        </w:rPr>
        <w:t xml:space="preserve">с </w:t>
      </w:r>
      <w:r w:rsidR="006755E6" w:rsidRPr="005D3CE5">
        <w:rPr>
          <w:rFonts w:asciiTheme="minorHAnsi" w:hAnsiTheme="minorHAnsi" w:cstheme="minorHAnsi"/>
          <w:sz w:val="22"/>
          <w:szCs w:val="22"/>
        </w:rPr>
        <w:t xml:space="preserve">помощью </w:t>
      </w:r>
      <w:r w:rsidR="004D0DF0" w:rsidRPr="005D3CE5">
        <w:rPr>
          <w:rFonts w:asciiTheme="minorHAnsi" w:hAnsiTheme="minorHAnsi" w:cstheme="minorHAnsi"/>
          <w:sz w:val="22"/>
          <w:szCs w:val="22"/>
        </w:rPr>
        <w:t>сбережени</w:t>
      </w:r>
      <w:r w:rsidR="006755E6" w:rsidRPr="005D3CE5">
        <w:rPr>
          <w:rFonts w:asciiTheme="minorHAnsi" w:hAnsiTheme="minorHAnsi" w:cstheme="minorHAnsi"/>
          <w:sz w:val="22"/>
          <w:szCs w:val="22"/>
        </w:rPr>
        <w:t>й</w:t>
      </w:r>
      <w:r w:rsidR="004D0DF0" w:rsidRPr="005D3CE5">
        <w:rPr>
          <w:rFonts w:asciiTheme="minorHAnsi" w:hAnsiTheme="minorHAnsi" w:cstheme="minorHAnsi"/>
          <w:sz w:val="22"/>
          <w:szCs w:val="22"/>
        </w:rPr>
        <w:t xml:space="preserve"> Вы у</w:t>
      </w:r>
      <w:r w:rsidR="007329D1" w:rsidRPr="005D3CE5">
        <w:rPr>
          <w:rFonts w:asciiTheme="minorHAnsi" w:hAnsiTheme="minorHAnsi" w:cstheme="minorHAnsi"/>
          <w:sz w:val="22"/>
          <w:szCs w:val="22"/>
        </w:rPr>
        <w:t>луч</w:t>
      </w:r>
      <w:r w:rsidR="00285729" w:rsidRPr="005D3CE5">
        <w:rPr>
          <w:rFonts w:asciiTheme="minorHAnsi" w:hAnsiTheme="minorHAnsi" w:cstheme="minorHAnsi"/>
          <w:sz w:val="22"/>
          <w:szCs w:val="22"/>
        </w:rPr>
        <w:t>ш</w:t>
      </w:r>
      <w:r w:rsidR="007E61B5" w:rsidRPr="005D3CE5">
        <w:rPr>
          <w:rFonts w:asciiTheme="minorHAnsi" w:hAnsiTheme="minorHAnsi" w:cstheme="minorHAnsi"/>
          <w:sz w:val="22"/>
          <w:szCs w:val="22"/>
        </w:rPr>
        <w:t>ите свою</w:t>
      </w:r>
      <w:r w:rsidR="00285729" w:rsidRPr="005D3CE5">
        <w:rPr>
          <w:rFonts w:asciiTheme="minorHAnsi" w:hAnsiTheme="minorHAnsi" w:cstheme="minorHAnsi"/>
          <w:sz w:val="22"/>
          <w:szCs w:val="22"/>
        </w:rPr>
        <w:t xml:space="preserve"> </w:t>
      </w:r>
      <w:r w:rsidR="00EA02A2" w:rsidRPr="005D3CE5">
        <w:rPr>
          <w:rFonts w:asciiTheme="minorHAnsi" w:hAnsiTheme="minorHAnsi" w:cstheme="minorHAnsi"/>
          <w:sz w:val="22"/>
          <w:szCs w:val="22"/>
        </w:rPr>
        <w:t>кредитоспособность</w:t>
      </w:r>
      <w:r w:rsidRPr="005D3CE5">
        <w:rPr>
          <w:rFonts w:asciiTheme="minorHAnsi" w:hAnsiTheme="minorHAnsi" w:cstheme="minorHAnsi"/>
          <w:sz w:val="22"/>
          <w:szCs w:val="22"/>
        </w:rPr>
        <w:t>.</w:t>
      </w:r>
      <w:r w:rsidR="00A44690" w:rsidRPr="005D3CE5">
        <w:rPr>
          <w:rFonts w:asciiTheme="minorHAnsi" w:hAnsiTheme="minorHAnsi" w:cstheme="minorHAnsi"/>
          <w:sz w:val="22"/>
          <w:szCs w:val="22"/>
        </w:rPr>
        <w:t xml:space="preserve"> </w:t>
      </w:r>
    </w:p>
    <w:p w14:paraId="09C77920" w14:textId="76EBF92F" w:rsidR="009D06F1" w:rsidRPr="005D3CE5" w:rsidRDefault="009D06F1" w:rsidP="000C78F3">
      <w:pPr>
        <w:pStyle w:val="tkTekst"/>
        <w:ind w:firstLine="0"/>
        <w:rPr>
          <w:rFonts w:asciiTheme="minorHAnsi" w:hAnsiTheme="minorHAnsi" w:cstheme="minorHAnsi"/>
          <w:sz w:val="22"/>
          <w:szCs w:val="22"/>
        </w:rPr>
      </w:pPr>
    </w:p>
    <w:p w14:paraId="33FF96B2" w14:textId="16715D8B" w:rsidR="00C33317" w:rsidRPr="005D3CE5" w:rsidRDefault="00C33317" w:rsidP="007634A4">
      <w:pPr>
        <w:pStyle w:val="tkTekst"/>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При заключении договора</w:t>
      </w:r>
    </w:p>
    <w:p w14:paraId="5A095429" w14:textId="679AFE42" w:rsidR="00B57F4A" w:rsidRPr="005D3CE5" w:rsidRDefault="00B57F4A" w:rsidP="007634A4">
      <w:pPr>
        <w:pStyle w:val="tkTekst"/>
        <w:numPr>
          <w:ilvl w:val="0"/>
          <w:numId w:val="19"/>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Право на полное разъяснение по заключаемому договору</w:t>
      </w:r>
      <w:r w:rsidR="002C7715" w:rsidRPr="005D3CE5">
        <w:rPr>
          <w:rFonts w:asciiTheme="minorHAnsi" w:hAnsiTheme="minorHAnsi" w:cstheme="minorHAnsi"/>
          <w:b/>
          <w:bCs/>
          <w:sz w:val="22"/>
          <w:szCs w:val="22"/>
        </w:rPr>
        <w:t xml:space="preserve"> и </w:t>
      </w:r>
      <w:r w:rsidR="00BA7710" w:rsidRPr="005D3CE5">
        <w:rPr>
          <w:rFonts w:asciiTheme="minorHAnsi" w:hAnsiTheme="minorHAnsi" w:cstheme="minorHAnsi"/>
          <w:b/>
          <w:bCs/>
          <w:sz w:val="22"/>
          <w:szCs w:val="22"/>
        </w:rPr>
        <w:t xml:space="preserve">предоставление проекта договора </w:t>
      </w:r>
      <w:r w:rsidR="002A3348" w:rsidRPr="005D3CE5">
        <w:rPr>
          <w:rFonts w:asciiTheme="minorHAnsi" w:hAnsiTheme="minorHAnsi" w:cstheme="minorHAnsi"/>
          <w:b/>
          <w:bCs/>
          <w:sz w:val="22"/>
          <w:szCs w:val="22"/>
          <w:rPrChange w:id="1" w:author="user" w:date="2020-03-02T11:04:00Z">
            <w:rPr>
              <w:rFonts w:asciiTheme="minorHAnsi" w:hAnsiTheme="minorHAnsi" w:cstheme="minorHAnsi"/>
              <w:b/>
              <w:bCs/>
              <w:sz w:val="22"/>
              <w:szCs w:val="22"/>
              <w:highlight w:val="yellow"/>
            </w:rPr>
          </w:rPrChange>
        </w:rPr>
        <w:t>за</w:t>
      </w:r>
      <w:r w:rsidR="00805E8A" w:rsidRPr="005D3CE5">
        <w:rPr>
          <w:rFonts w:asciiTheme="minorHAnsi" w:hAnsiTheme="minorHAnsi" w:cstheme="minorHAnsi"/>
          <w:b/>
          <w:bCs/>
          <w:sz w:val="22"/>
          <w:szCs w:val="22"/>
          <w:rPrChange w:id="2" w:author="user" w:date="2020-03-02T11:04:00Z">
            <w:rPr>
              <w:rFonts w:asciiTheme="minorHAnsi" w:hAnsiTheme="minorHAnsi" w:cstheme="minorHAnsi"/>
              <w:b/>
              <w:bCs/>
              <w:sz w:val="22"/>
              <w:szCs w:val="22"/>
              <w:highlight w:val="yellow"/>
            </w:rPr>
          </w:rPrChange>
        </w:rPr>
        <w:t xml:space="preserve"> </w:t>
      </w:r>
      <w:r w:rsidR="002A3348" w:rsidRPr="005D3CE5">
        <w:rPr>
          <w:rFonts w:asciiTheme="minorHAnsi" w:hAnsiTheme="minorHAnsi" w:cstheme="minorHAnsi"/>
          <w:b/>
          <w:bCs/>
          <w:sz w:val="22"/>
          <w:szCs w:val="22"/>
          <w:rPrChange w:id="3" w:author="user" w:date="2020-03-02T11:04:00Z">
            <w:rPr>
              <w:rFonts w:asciiTheme="minorHAnsi" w:hAnsiTheme="minorHAnsi" w:cstheme="minorHAnsi"/>
              <w:b/>
              <w:bCs/>
              <w:sz w:val="22"/>
              <w:szCs w:val="22"/>
              <w:highlight w:val="yellow"/>
            </w:rPr>
          </w:rPrChange>
        </w:rPr>
        <w:t>3 дня</w:t>
      </w:r>
      <w:r w:rsidR="002A3348" w:rsidRPr="005D3CE5">
        <w:rPr>
          <w:rFonts w:asciiTheme="minorHAnsi" w:hAnsiTheme="minorHAnsi" w:cstheme="minorHAnsi"/>
          <w:b/>
          <w:bCs/>
          <w:sz w:val="22"/>
          <w:szCs w:val="22"/>
        </w:rPr>
        <w:t xml:space="preserve"> до </w:t>
      </w:r>
      <w:r w:rsidR="000D219F" w:rsidRPr="005D3CE5">
        <w:rPr>
          <w:rFonts w:asciiTheme="minorHAnsi" w:hAnsiTheme="minorHAnsi" w:cstheme="minorHAnsi"/>
          <w:b/>
          <w:bCs/>
          <w:sz w:val="22"/>
          <w:szCs w:val="22"/>
        </w:rPr>
        <w:t>под</w:t>
      </w:r>
      <w:r w:rsidR="005C451E" w:rsidRPr="005D3CE5">
        <w:rPr>
          <w:rFonts w:asciiTheme="minorHAnsi" w:hAnsiTheme="minorHAnsi" w:cstheme="minorHAnsi"/>
          <w:b/>
          <w:bCs/>
          <w:sz w:val="22"/>
          <w:szCs w:val="22"/>
        </w:rPr>
        <w:t>писания</w:t>
      </w:r>
    </w:p>
    <w:p w14:paraId="5EF1A21A" w14:textId="2F70E302" w:rsidR="000E51C4" w:rsidRPr="005D3CE5" w:rsidRDefault="00FA5175" w:rsidP="007E61B5">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 xml:space="preserve">Предлагаю ознакомиться с </w:t>
      </w:r>
      <w:r w:rsidR="00275915" w:rsidRPr="005D3CE5">
        <w:rPr>
          <w:rFonts w:asciiTheme="minorHAnsi" w:hAnsiTheme="minorHAnsi" w:cstheme="minorHAnsi"/>
          <w:sz w:val="22"/>
          <w:szCs w:val="22"/>
        </w:rPr>
        <w:t>прое</w:t>
      </w:r>
      <w:r w:rsidR="00AC7410" w:rsidRPr="005D3CE5">
        <w:rPr>
          <w:rFonts w:asciiTheme="minorHAnsi" w:hAnsiTheme="minorHAnsi" w:cstheme="minorHAnsi"/>
          <w:sz w:val="22"/>
          <w:szCs w:val="22"/>
        </w:rPr>
        <w:t>кт</w:t>
      </w:r>
      <w:r w:rsidRPr="005D3CE5">
        <w:rPr>
          <w:rFonts w:asciiTheme="minorHAnsi" w:hAnsiTheme="minorHAnsi" w:cstheme="minorHAnsi"/>
          <w:sz w:val="22"/>
          <w:szCs w:val="22"/>
        </w:rPr>
        <w:t>ом</w:t>
      </w:r>
      <w:r w:rsidR="00AC7410" w:rsidRPr="005D3CE5">
        <w:rPr>
          <w:rFonts w:asciiTheme="minorHAnsi" w:hAnsiTheme="minorHAnsi" w:cstheme="minorHAnsi"/>
          <w:sz w:val="22"/>
          <w:szCs w:val="22"/>
        </w:rPr>
        <w:t xml:space="preserve"> </w:t>
      </w:r>
      <w:r w:rsidR="000E51C4" w:rsidRPr="005D3CE5">
        <w:rPr>
          <w:rFonts w:asciiTheme="minorHAnsi" w:hAnsiTheme="minorHAnsi" w:cstheme="minorHAnsi"/>
          <w:sz w:val="22"/>
          <w:szCs w:val="22"/>
        </w:rPr>
        <w:t>договор</w:t>
      </w:r>
      <w:r w:rsidR="00260D4C" w:rsidRPr="005D3CE5">
        <w:rPr>
          <w:rFonts w:asciiTheme="minorHAnsi" w:hAnsiTheme="minorHAnsi" w:cstheme="minorHAnsi"/>
          <w:sz w:val="22"/>
          <w:szCs w:val="22"/>
        </w:rPr>
        <w:t>а</w:t>
      </w:r>
      <w:r w:rsidR="000E51C4" w:rsidRPr="005D3CE5">
        <w:rPr>
          <w:rFonts w:asciiTheme="minorHAnsi" w:hAnsiTheme="minorHAnsi" w:cstheme="minorHAnsi"/>
          <w:sz w:val="22"/>
          <w:szCs w:val="22"/>
        </w:rPr>
        <w:t xml:space="preserve"> о </w:t>
      </w:r>
      <w:r w:rsidR="00260D4C" w:rsidRPr="005D3CE5">
        <w:rPr>
          <w:rFonts w:asciiTheme="minorHAnsi" w:hAnsiTheme="minorHAnsi" w:cstheme="minorHAnsi"/>
          <w:sz w:val="22"/>
          <w:szCs w:val="22"/>
        </w:rPr>
        <w:t>В</w:t>
      </w:r>
      <w:r w:rsidR="000E51C4" w:rsidRPr="005D3CE5">
        <w:rPr>
          <w:rFonts w:asciiTheme="minorHAnsi" w:hAnsiTheme="minorHAnsi" w:cstheme="minorHAnsi"/>
          <w:sz w:val="22"/>
          <w:szCs w:val="22"/>
        </w:rPr>
        <w:t xml:space="preserve">ашем депозите. </w:t>
      </w:r>
      <w:r w:rsidR="006C7182" w:rsidRPr="005D3CE5">
        <w:rPr>
          <w:rFonts w:asciiTheme="minorHAnsi" w:hAnsiTheme="minorHAnsi" w:cstheme="minorHAnsi"/>
          <w:sz w:val="22"/>
          <w:szCs w:val="22"/>
        </w:rPr>
        <w:t xml:space="preserve">Мы всё </w:t>
      </w:r>
      <w:r w:rsidR="006D59FC" w:rsidRPr="005D3CE5">
        <w:rPr>
          <w:rFonts w:asciiTheme="minorHAnsi" w:hAnsiTheme="minorHAnsi" w:cstheme="minorHAnsi"/>
          <w:sz w:val="22"/>
          <w:szCs w:val="22"/>
        </w:rPr>
        <w:t xml:space="preserve">подробно </w:t>
      </w:r>
      <w:r w:rsidR="007E61B5" w:rsidRPr="005D3CE5">
        <w:rPr>
          <w:rFonts w:asciiTheme="minorHAnsi" w:hAnsiTheme="minorHAnsi" w:cstheme="minorHAnsi"/>
          <w:sz w:val="22"/>
          <w:szCs w:val="22"/>
        </w:rPr>
        <w:t>обсудили</w:t>
      </w:r>
      <w:r w:rsidR="00CC3174" w:rsidRPr="005D3CE5">
        <w:rPr>
          <w:rFonts w:asciiTheme="minorHAnsi" w:hAnsiTheme="minorHAnsi" w:cstheme="minorHAnsi"/>
          <w:sz w:val="22"/>
          <w:szCs w:val="22"/>
        </w:rPr>
        <w:t xml:space="preserve">. Всё-таки </w:t>
      </w:r>
      <w:r w:rsidR="007B163A" w:rsidRPr="005D3CE5">
        <w:rPr>
          <w:rFonts w:asciiTheme="minorHAnsi" w:hAnsiTheme="minorHAnsi" w:cstheme="minorHAnsi"/>
          <w:sz w:val="22"/>
          <w:szCs w:val="22"/>
        </w:rPr>
        <w:t>я Вас попрошу</w:t>
      </w:r>
      <w:r w:rsidR="001E59BF" w:rsidRPr="005D3CE5">
        <w:rPr>
          <w:rFonts w:asciiTheme="minorHAnsi" w:hAnsiTheme="minorHAnsi" w:cstheme="minorHAnsi"/>
          <w:sz w:val="22"/>
          <w:szCs w:val="22"/>
        </w:rPr>
        <w:t xml:space="preserve">, </w:t>
      </w:r>
      <w:r w:rsidR="003B08B9" w:rsidRPr="005D3CE5">
        <w:rPr>
          <w:rFonts w:asciiTheme="minorHAnsi" w:hAnsiTheme="minorHAnsi" w:cstheme="minorHAnsi"/>
          <w:sz w:val="22"/>
          <w:szCs w:val="22"/>
        </w:rPr>
        <w:t>ещё</w:t>
      </w:r>
      <w:r w:rsidR="00103364" w:rsidRPr="005D3CE5">
        <w:rPr>
          <w:rFonts w:asciiTheme="minorHAnsi" w:hAnsiTheme="minorHAnsi" w:cstheme="minorHAnsi"/>
          <w:sz w:val="22"/>
          <w:szCs w:val="22"/>
        </w:rPr>
        <w:t xml:space="preserve"> раз тщательно прочитать</w:t>
      </w:r>
      <w:r w:rsidR="003B08B9" w:rsidRPr="005D3CE5">
        <w:rPr>
          <w:rFonts w:asciiTheme="minorHAnsi" w:hAnsiTheme="minorHAnsi" w:cstheme="minorHAnsi"/>
          <w:sz w:val="22"/>
          <w:szCs w:val="22"/>
        </w:rPr>
        <w:t xml:space="preserve"> его </w:t>
      </w:r>
      <w:r w:rsidR="00103364" w:rsidRPr="005D3CE5">
        <w:rPr>
          <w:rFonts w:asciiTheme="minorHAnsi" w:hAnsiTheme="minorHAnsi" w:cstheme="minorHAnsi"/>
          <w:sz w:val="22"/>
          <w:szCs w:val="22"/>
        </w:rPr>
        <w:t xml:space="preserve">перед тем, </w:t>
      </w:r>
      <w:r w:rsidR="003B08B9" w:rsidRPr="005D3CE5">
        <w:rPr>
          <w:rFonts w:asciiTheme="minorHAnsi" w:hAnsiTheme="minorHAnsi" w:cstheme="minorHAnsi"/>
          <w:sz w:val="22"/>
          <w:szCs w:val="22"/>
        </w:rPr>
        <w:t>как</w:t>
      </w:r>
      <w:r w:rsidR="007E61B5" w:rsidRPr="005D3CE5">
        <w:rPr>
          <w:rFonts w:asciiTheme="minorHAnsi" w:hAnsiTheme="minorHAnsi" w:cstheme="minorHAnsi"/>
          <w:sz w:val="22"/>
          <w:szCs w:val="22"/>
        </w:rPr>
        <w:t xml:space="preserve"> расписаться</w:t>
      </w:r>
      <w:r w:rsidR="00215EFB" w:rsidRPr="005D3CE5">
        <w:rPr>
          <w:rFonts w:asciiTheme="minorHAnsi" w:hAnsiTheme="minorHAnsi" w:cstheme="minorHAnsi"/>
          <w:sz w:val="22"/>
          <w:szCs w:val="22"/>
        </w:rPr>
        <w:t xml:space="preserve">. Вы </w:t>
      </w:r>
      <w:r w:rsidR="00B12CA5" w:rsidRPr="005D3CE5">
        <w:rPr>
          <w:rFonts w:asciiTheme="minorHAnsi" w:hAnsiTheme="minorHAnsi" w:cstheme="minorHAnsi"/>
          <w:sz w:val="22"/>
          <w:szCs w:val="22"/>
        </w:rPr>
        <w:lastRenderedPageBreak/>
        <w:t xml:space="preserve">можете </w:t>
      </w:r>
      <w:r w:rsidR="00E17F67" w:rsidRPr="005D3CE5">
        <w:rPr>
          <w:rFonts w:asciiTheme="minorHAnsi" w:hAnsiTheme="minorHAnsi" w:cstheme="minorHAnsi"/>
          <w:sz w:val="22"/>
          <w:szCs w:val="22"/>
        </w:rPr>
        <w:t xml:space="preserve">взять </w:t>
      </w:r>
      <w:r w:rsidR="003B08B9" w:rsidRPr="005D3CE5">
        <w:rPr>
          <w:rFonts w:asciiTheme="minorHAnsi" w:hAnsiTheme="minorHAnsi" w:cstheme="minorHAnsi"/>
          <w:sz w:val="22"/>
          <w:szCs w:val="22"/>
        </w:rPr>
        <w:t>договор</w:t>
      </w:r>
      <w:r w:rsidR="008A5E09" w:rsidRPr="005D3CE5">
        <w:rPr>
          <w:rFonts w:asciiTheme="minorHAnsi" w:hAnsiTheme="minorHAnsi" w:cstheme="minorHAnsi"/>
          <w:sz w:val="22"/>
          <w:szCs w:val="22"/>
        </w:rPr>
        <w:t xml:space="preserve"> </w:t>
      </w:r>
      <w:r w:rsidR="00260D4C" w:rsidRPr="005D3CE5">
        <w:rPr>
          <w:rFonts w:asciiTheme="minorHAnsi" w:hAnsiTheme="minorHAnsi" w:cstheme="minorHAnsi"/>
          <w:sz w:val="22"/>
          <w:szCs w:val="22"/>
        </w:rPr>
        <w:t xml:space="preserve">с </w:t>
      </w:r>
      <w:r w:rsidR="008A5E09" w:rsidRPr="005D3CE5">
        <w:rPr>
          <w:rFonts w:asciiTheme="minorHAnsi" w:hAnsiTheme="minorHAnsi" w:cstheme="minorHAnsi"/>
          <w:sz w:val="22"/>
          <w:szCs w:val="22"/>
        </w:rPr>
        <w:t xml:space="preserve">собой и </w:t>
      </w:r>
      <w:r w:rsidR="008E403F" w:rsidRPr="005D3CE5">
        <w:rPr>
          <w:rFonts w:asciiTheme="minorHAnsi" w:hAnsiTheme="minorHAnsi" w:cstheme="minorHAnsi"/>
          <w:sz w:val="22"/>
          <w:szCs w:val="22"/>
        </w:rPr>
        <w:t>вернуть</w:t>
      </w:r>
      <w:r w:rsidRPr="005D3CE5">
        <w:rPr>
          <w:rFonts w:asciiTheme="minorHAnsi" w:hAnsiTheme="minorHAnsi" w:cstheme="minorHAnsi"/>
          <w:sz w:val="22"/>
          <w:szCs w:val="22"/>
        </w:rPr>
        <w:t>ся</w:t>
      </w:r>
      <w:r w:rsidR="00887F2D" w:rsidRPr="005D3CE5">
        <w:rPr>
          <w:rFonts w:asciiTheme="minorHAnsi" w:hAnsiTheme="minorHAnsi" w:cstheme="minorHAnsi"/>
          <w:sz w:val="22"/>
          <w:szCs w:val="22"/>
        </w:rPr>
        <w:t xml:space="preserve"> </w:t>
      </w:r>
      <w:r w:rsidR="00836350" w:rsidRPr="005D3CE5">
        <w:rPr>
          <w:rFonts w:asciiTheme="minorHAnsi" w:hAnsiTheme="minorHAnsi" w:cstheme="minorHAnsi"/>
          <w:sz w:val="22"/>
          <w:szCs w:val="22"/>
        </w:rPr>
        <w:t>через несколь</w:t>
      </w:r>
      <w:r w:rsidR="00F6701E" w:rsidRPr="005D3CE5">
        <w:rPr>
          <w:rFonts w:asciiTheme="minorHAnsi" w:hAnsiTheme="minorHAnsi" w:cstheme="minorHAnsi"/>
          <w:sz w:val="22"/>
          <w:szCs w:val="22"/>
        </w:rPr>
        <w:t>ко дней</w:t>
      </w:r>
      <w:r w:rsidR="00F17B58" w:rsidRPr="005D3CE5">
        <w:rPr>
          <w:rFonts w:asciiTheme="minorHAnsi" w:hAnsiTheme="minorHAnsi" w:cstheme="minorHAnsi"/>
          <w:sz w:val="22"/>
          <w:szCs w:val="22"/>
        </w:rPr>
        <w:t xml:space="preserve">. </w:t>
      </w:r>
      <w:r w:rsidR="00BB5901" w:rsidRPr="005D3CE5">
        <w:rPr>
          <w:rFonts w:asciiTheme="minorHAnsi" w:hAnsiTheme="minorHAnsi" w:cstheme="minorHAnsi"/>
          <w:sz w:val="22"/>
          <w:szCs w:val="22"/>
        </w:rPr>
        <w:t xml:space="preserve">Пожалуйста, </w:t>
      </w:r>
      <w:r w:rsidR="00745FAD" w:rsidRPr="005D3CE5">
        <w:rPr>
          <w:rFonts w:asciiTheme="minorHAnsi" w:hAnsiTheme="minorHAnsi" w:cstheme="minorHAnsi"/>
          <w:sz w:val="22"/>
          <w:szCs w:val="22"/>
        </w:rPr>
        <w:t>отметьте всё, что Ва</w:t>
      </w:r>
      <w:r w:rsidR="00EB4B86" w:rsidRPr="005D3CE5">
        <w:rPr>
          <w:rFonts w:asciiTheme="minorHAnsi" w:hAnsiTheme="minorHAnsi" w:cstheme="minorHAnsi"/>
          <w:sz w:val="22"/>
          <w:szCs w:val="22"/>
        </w:rPr>
        <w:t>м</w:t>
      </w:r>
      <w:r w:rsidRPr="005D3CE5">
        <w:rPr>
          <w:rFonts w:asciiTheme="minorHAnsi" w:hAnsiTheme="minorHAnsi" w:cstheme="minorHAnsi"/>
          <w:sz w:val="22"/>
          <w:szCs w:val="22"/>
        </w:rPr>
        <w:t xml:space="preserve"> будет</w:t>
      </w:r>
      <w:r w:rsidR="00EB4B86" w:rsidRPr="005D3CE5">
        <w:rPr>
          <w:rFonts w:asciiTheme="minorHAnsi" w:hAnsiTheme="minorHAnsi" w:cstheme="minorHAnsi"/>
          <w:sz w:val="22"/>
          <w:szCs w:val="22"/>
        </w:rPr>
        <w:t xml:space="preserve"> не</w:t>
      </w:r>
      <w:r w:rsidR="00B00819" w:rsidRPr="005D3CE5">
        <w:rPr>
          <w:rFonts w:asciiTheme="minorHAnsi" w:hAnsiTheme="minorHAnsi" w:cstheme="minorHAnsi"/>
          <w:sz w:val="22"/>
          <w:szCs w:val="22"/>
        </w:rPr>
        <w:t>понятн</w:t>
      </w:r>
      <w:r w:rsidR="00AB66EF" w:rsidRPr="005D3CE5">
        <w:rPr>
          <w:rFonts w:asciiTheme="minorHAnsi" w:hAnsiTheme="minorHAnsi" w:cstheme="minorHAnsi"/>
          <w:sz w:val="22"/>
          <w:szCs w:val="22"/>
        </w:rPr>
        <w:t>о.</w:t>
      </w:r>
    </w:p>
    <w:p w14:paraId="24BB9500" w14:textId="3D0EBCDD" w:rsidR="00475B98" w:rsidRPr="005D3CE5"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7E61B5" w:rsidRPr="005D3CE5">
        <w:rPr>
          <w:rFonts w:asciiTheme="minorHAnsi" w:hAnsiTheme="minorHAnsi" w:cstheme="minorHAnsi"/>
          <w:sz w:val="22"/>
          <w:szCs w:val="22"/>
        </w:rPr>
        <w:t>Также</w:t>
      </w:r>
      <w:r w:rsidR="00FA5175" w:rsidRPr="005D3CE5">
        <w:rPr>
          <w:rFonts w:asciiTheme="minorHAnsi" w:hAnsiTheme="minorHAnsi" w:cstheme="minorHAnsi"/>
          <w:sz w:val="22"/>
          <w:szCs w:val="22"/>
        </w:rPr>
        <w:t xml:space="preserve"> предлагаю</w:t>
      </w:r>
      <w:r w:rsidR="00475B98" w:rsidRPr="005D3CE5">
        <w:rPr>
          <w:rFonts w:asciiTheme="minorHAnsi" w:hAnsiTheme="minorHAnsi" w:cstheme="minorHAnsi"/>
          <w:sz w:val="22"/>
          <w:szCs w:val="22"/>
        </w:rPr>
        <w:t xml:space="preserve"> </w:t>
      </w:r>
      <w:r w:rsidR="009B4488" w:rsidRPr="005D3CE5">
        <w:rPr>
          <w:rFonts w:asciiTheme="minorHAnsi" w:hAnsiTheme="minorHAnsi" w:cstheme="minorHAnsi"/>
          <w:sz w:val="22"/>
          <w:szCs w:val="22"/>
        </w:rPr>
        <w:t>В</w:t>
      </w:r>
      <w:r w:rsidR="00475B98" w:rsidRPr="005D3CE5">
        <w:rPr>
          <w:rFonts w:asciiTheme="minorHAnsi" w:hAnsiTheme="minorHAnsi" w:cstheme="minorHAnsi"/>
          <w:sz w:val="22"/>
          <w:szCs w:val="22"/>
        </w:rPr>
        <w:t xml:space="preserve">ам </w:t>
      </w:r>
      <w:proofErr w:type="spellStart"/>
      <w:r w:rsidR="00475B98" w:rsidRPr="005D3CE5">
        <w:rPr>
          <w:rFonts w:asciiTheme="minorHAnsi" w:hAnsiTheme="minorHAnsi" w:cstheme="minorHAnsi"/>
          <w:sz w:val="22"/>
          <w:szCs w:val="22"/>
        </w:rPr>
        <w:t>чеклист</w:t>
      </w:r>
      <w:proofErr w:type="spellEnd"/>
      <w:r w:rsidR="00475B98" w:rsidRPr="005D3CE5">
        <w:rPr>
          <w:rFonts w:asciiTheme="minorHAnsi" w:hAnsiTheme="minorHAnsi" w:cstheme="minorHAnsi"/>
          <w:sz w:val="22"/>
          <w:szCs w:val="22"/>
        </w:rPr>
        <w:t>,</w:t>
      </w:r>
      <w:r w:rsidR="007E61B5" w:rsidRPr="005D3CE5">
        <w:rPr>
          <w:rFonts w:asciiTheme="minorHAnsi" w:hAnsiTheme="minorHAnsi" w:cstheme="minorHAnsi"/>
          <w:sz w:val="22"/>
          <w:szCs w:val="22"/>
        </w:rPr>
        <w:t xml:space="preserve"> в котором</w:t>
      </w:r>
      <w:r w:rsidR="00992043" w:rsidRPr="005D3CE5">
        <w:rPr>
          <w:rFonts w:asciiTheme="minorHAnsi" w:hAnsiTheme="minorHAnsi" w:cstheme="minorHAnsi"/>
          <w:sz w:val="22"/>
          <w:szCs w:val="22"/>
        </w:rPr>
        <w:t xml:space="preserve"> вы можете посмотреть информацию</w:t>
      </w:r>
      <w:r w:rsidR="007E61B5" w:rsidRPr="005D3CE5">
        <w:rPr>
          <w:rFonts w:asciiTheme="minorHAnsi" w:hAnsiTheme="minorHAnsi" w:cstheme="minorHAnsi"/>
          <w:sz w:val="22"/>
          <w:szCs w:val="22"/>
        </w:rPr>
        <w:t xml:space="preserve"> </w:t>
      </w:r>
      <w:r w:rsidR="00475B98" w:rsidRPr="005D3CE5">
        <w:rPr>
          <w:rFonts w:asciiTheme="minorHAnsi" w:hAnsiTheme="minorHAnsi" w:cstheme="minorHAnsi"/>
          <w:sz w:val="22"/>
          <w:szCs w:val="22"/>
        </w:rPr>
        <w:t xml:space="preserve">о </w:t>
      </w:r>
      <w:r w:rsidR="00260D4C" w:rsidRPr="005D3CE5">
        <w:rPr>
          <w:rFonts w:asciiTheme="minorHAnsi" w:hAnsiTheme="minorHAnsi" w:cstheme="minorHAnsi"/>
          <w:sz w:val="22"/>
          <w:szCs w:val="22"/>
        </w:rPr>
        <w:t>В</w:t>
      </w:r>
      <w:r w:rsidR="00475B98" w:rsidRPr="005D3CE5">
        <w:rPr>
          <w:rFonts w:asciiTheme="minorHAnsi" w:hAnsiTheme="minorHAnsi" w:cstheme="minorHAnsi"/>
          <w:sz w:val="22"/>
          <w:szCs w:val="22"/>
        </w:rPr>
        <w:t>аших правах как потребител</w:t>
      </w:r>
      <w:r w:rsidR="003B08B9" w:rsidRPr="005D3CE5">
        <w:rPr>
          <w:rFonts w:asciiTheme="minorHAnsi" w:hAnsiTheme="minorHAnsi" w:cstheme="minorHAnsi"/>
          <w:sz w:val="22"/>
          <w:szCs w:val="22"/>
        </w:rPr>
        <w:t>я</w:t>
      </w:r>
      <w:r w:rsidR="00475B98" w:rsidRPr="005D3CE5">
        <w:rPr>
          <w:rFonts w:asciiTheme="minorHAnsi" w:hAnsiTheme="minorHAnsi" w:cstheme="minorHAnsi"/>
          <w:sz w:val="22"/>
          <w:szCs w:val="22"/>
        </w:rPr>
        <w:t>.</w:t>
      </w:r>
    </w:p>
    <w:p w14:paraId="34B1D489" w14:textId="3D7514F4" w:rsidR="006416D2" w:rsidRPr="005D3CE5"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6416D2" w:rsidRPr="005D3CE5">
        <w:rPr>
          <w:rFonts w:asciiTheme="minorHAnsi" w:hAnsiTheme="minorHAnsi" w:cstheme="minorHAnsi"/>
          <w:sz w:val="22"/>
          <w:szCs w:val="22"/>
        </w:rPr>
        <w:t>Позвольте мне</w:t>
      </w:r>
      <w:r w:rsidR="007E61B5" w:rsidRPr="005D3CE5">
        <w:rPr>
          <w:rFonts w:asciiTheme="minorHAnsi" w:hAnsiTheme="minorHAnsi" w:cstheme="minorHAnsi"/>
          <w:sz w:val="22"/>
          <w:szCs w:val="22"/>
        </w:rPr>
        <w:t xml:space="preserve"> также сказать</w:t>
      </w:r>
      <w:r w:rsidR="003B08B9" w:rsidRPr="005D3CE5">
        <w:rPr>
          <w:rFonts w:asciiTheme="minorHAnsi" w:hAnsiTheme="minorHAnsi" w:cstheme="minorHAnsi"/>
          <w:sz w:val="22"/>
          <w:szCs w:val="22"/>
        </w:rPr>
        <w:t xml:space="preserve"> </w:t>
      </w:r>
      <w:r w:rsidR="007E61B5" w:rsidRPr="005D3CE5">
        <w:rPr>
          <w:rFonts w:asciiTheme="minorHAnsi" w:hAnsiTheme="minorHAnsi" w:cstheme="minorHAnsi"/>
          <w:sz w:val="22"/>
          <w:szCs w:val="22"/>
        </w:rPr>
        <w:t>о</w:t>
      </w:r>
      <w:r w:rsidR="006416D2" w:rsidRPr="005D3CE5">
        <w:rPr>
          <w:rFonts w:asciiTheme="minorHAnsi" w:hAnsiTheme="minorHAnsi" w:cstheme="minorHAnsi"/>
          <w:sz w:val="22"/>
          <w:szCs w:val="22"/>
        </w:rPr>
        <w:t xml:space="preserve"> Ваших обязанностях. Их немного. </w:t>
      </w:r>
      <w:r w:rsidR="003B08B9" w:rsidRPr="005D3CE5">
        <w:rPr>
          <w:rFonts w:asciiTheme="minorHAnsi" w:hAnsiTheme="minorHAnsi" w:cstheme="minorHAnsi"/>
          <w:sz w:val="22"/>
          <w:szCs w:val="22"/>
        </w:rPr>
        <w:t>Попрошу вас сообщить</w:t>
      </w:r>
      <w:r w:rsidR="006416D2" w:rsidRPr="005D3CE5">
        <w:rPr>
          <w:rFonts w:asciiTheme="minorHAnsi" w:hAnsiTheme="minorHAnsi" w:cstheme="minorHAnsi"/>
          <w:sz w:val="22"/>
          <w:szCs w:val="22"/>
        </w:rPr>
        <w:t xml:space="preserve"> на</w:t>
      </w:r>
      <w:r w:rsidR="003B08B9" w:rsidRPr="005D3CE5">
        <w:rPr>
          <w:rFonts w:asciiTheme="minorHAnsi" w:hAnsiTheme="minorHAnsi" w:cstheme="minorHAnsi"/>
          <w:sz w:val="22"/>
          <w:szCs w:val="22"/>
        </w:rPr>
        <w:t>м</w:t>
      </w:r>
      <w:r w:rsidR="006416D2" w:rsidRPr="005D3CE5">
        <w:rPr>
          <w:rFonts w:asciiTheme="minorHAnsi" w:hAnsiTheme="minorHAnsi" w:cstheme="minorHAnsi"/>
          <w:sz w:val="22"/>
          <w:szCs w:val="22"/>
        </w:rPr>
        <w:t xml:space="preserve"> </w:t>
      </w:r>
      <w:r w:rsidR="003B08B9" w:rsidRPr="005D3CE5">
        <w:rPr>
          <w:rFonts w:asciiTheme="minorHAnsi" w:hAnsiTheme="minorHAnsi" w:cstheme="minorHAnsi"/>
          <w:sz w:val="22"/>
          <w:szCs w:val="22"/>
        </w:rPr>
        <w:t>обо всех</w:t>
      </w:r>
      <w:r w:rsidR="006416D2" w:rsidRPr="005D3CE5">
        <w:rPr>
          <w:rFonts w:asciiTheme="minorHAnsi" w:hAnsiTheme="minorHAnsi" w:cstheme="minorHAnsi"/>
          <w:sz w:val="22"/>
          <w:szCs w:val="22"/>
        </w:rPr>
        <w:t xml:space="preserve"> изменениях, влияющих на выполнение договора, например, </w:t>
      </w:r>
      <w:r w:rsidR="009775E3" w:rsidRPr="005D3CE5">
        <w:rPr>
          <w:rFonts w:asciiTheme="minorHAnsi" w:hAnsiTheme="minorHAnsi" w:cstheme="minorHAnsi"/>
          <w:sz w:val="22"/>
          <w:szCs w:val="22"/>
        </w:rPr>
        <w:t>если Вы</w:t>
      </w:r>
      <w:r w:rsidR="003B08B9" w:rsidRPr="005D3CE5">
        <w:rPr>
          <w:rFonts w:asciiTheme="minorHAnsi" w:hAnsiTheme="minorHAnsi" w:cstheme="minorHAnsi"/>
          <w:sz w:val="22"/>
          <w:szCs w:val="22"/>
        </w:rPr>
        <w:t xml:space="preserve"> сменили</w:t>
      </w:r>
      <w:r w:rsidR="006416D2" w:rsidRPr="005D3CE5">
        <w:rPr>
          <w:rFonts w:asciiTheme="minorHAnsi" w:hAnsiTheme="minorHAnsi" w:cstheme="minorHAnsi"/>
          <w:sz w:val="22"/>
          <w:szCs w:val="22"/>
        </w:rPr>
        <w:t xml:space="preserve"> адрес</w:t>
      </w:r>
      <w:r w:rsidR="003B08B9" w:rsidRPr="005D3CE5">
        <w:rPr>
          <w:rFonts w:asciiTheme="minorHAnsi" w:hAnsiTheme="minorHAnsi" w:cstheme="minorHAnsi"/>
          <w:sz w:val="22"/>
          <w:szCs w:val="22"/>
        </w:rPr>
        <w:t xml:space="preserve"> проживания</w:t>
      </w:r>
      <w:r w:rsidR="006416D2" w:rsidRPr="005D3CE5">
        <w:rPr>
          <w:rFonts w:asciiTheme="minorHAnsi" w:hAnsiTheme="minorHAnsi" w:cstheme="minorHAnsi"/>
          <w:sz w:val="22"/>
          <w:szCs w:val="22"/>
        </w:rPr>
        <w:t>.</w:t>
      </w:r>
    </w:p>
    <w:p w14:paraId="77FC223D" w14:textId="77777777" w:rsidR="00904C85" w:rsidRDefault="00670375" w:rsidP="007634A4">
      <w:pPr>
        <w:pStyle w:val="tkTekst"/>
        <w:ind w:left="426" w:hanging="426"/>
        <w:rPr>
          <w:rFonts w:asciiTheme="minorHAnsi" w:hAnsiTheme="minorHAnsi" w:cstheme="minorHAnsi"/>
          <w:sz w:val="22"/>
          <w:szCs w:val="22"/>
        </w:rPr>
      </w:pPr>
      <w:r w:rsidRPr="005D3CE5">
        <w:rPr>
          <w:rFonts w:asciiTheme="minorHAnsi" w:hAnsiTheme="minorHAnsi" w:cstheme="minorHAnsi"/>
          <w:color w:val="FF0000"/>
          <w:sz w:val="22"/>
          <w:szCs w:val="22"/>
          <w:highlight w:val="yellow"/>
        </w:rPr>
        <w:t>+</w:t>
      </w:r>
      <w:r w:rsidR="00B71D2A" w:rsidRPr="005D3CE5">
        <w:rPr>
          <w:rFonts w:asciiTheme="minorHAnsi" w:hAnsiTheme="minorHAnsi" w:cstheme="minorHAnsi"/>
          <w:color w:val="FF0000"/>
          <w:sz w:val="22"/>
          <w:szCs w:val="22"/>
        </w:rPr>
        <w:tab/>
      </w:r>
      <w:r w:rsidR="00B71D2A" w:rsidRPr="005D3CE5">
        <w:rPr>
          <w:rFonts w:asciiTheme="minorHAnsi" w:hAnsiTheme="minorHAnsi" w:cstheme="minorHAnsi"/>
          <w:color w:val="FF0000"/>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5A392C44" w14:textId="6AD7A5BE" w:rsidR="00820878" w:rsidRPr="005D3CE5" w:rsidRDefault="00820878" w:rsidP="007634A4">
      <w:pPr>
        <w:pStyle w:val="tkTekst"/>
        <w:numPr>
          <w:ilvl w:val="0"/>
          <w:numId w:val="20"/>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Клиент вправе получить копию договора</w:t>
      </w:r>
    </w:p>
    <w:p w14:paraId="2944178F" w14:textId="52A56843" w:rsidR="004A2188" w:rsidRPr="005D3CE5" w:rsidRDefault="007634A4" w:rsidP="007634A4">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EC30DB" w:rsidRPr="005D3CE5">
        <w:rPr>
          <w:rFonts w:asciiTheme="minorHAnsi" w:hAnsiTheme="minorHAnsi" w:cstheme="minorHAnsi"/>
          <w:sz w:val="22"/>
          <w:szCs w:val="22"/>
        </w:rPr>
        <w:t>Больш</w:t>
      </w:r>
      <w:r w:rsidR="008355D4" w:rsidRPr="005D3CE5">
        <w:rPr>
          <w:rFonts w:asciiTheme="minorHAnsi" w:hAnsiTheme="minorHAnsi" w:cstheme="minorHAnsi"/>
          <w:sz w:val="22"/>
          <w:szCs w:val="22"/>
        </w:rPr>
        <w:t>ое с</w:t>
      </w:r>
      <w:r w:rsidR="009544EF" w:rsidRPr="005D3CE5">
        <w:rPr>
          <w:rFonts w:asciiTheme="minorHAnsi" w:hAnsiTheme="minorHAnsi" w:cstheme="minorHAnsi"/>
          <w:sz w:val="22"/>
          <w:szCs w:val="22"/>
        </w:rPr>
        <w:t xml:space="preserve">пасибо за </w:t>
      </w:r>
      <w:r w:rsidR="00DF0258" w:rsidRPr="005D3CE5">
        <w:rPr>
          <w:rFonts w:asciiTheme="minorHAnsi" w:hAnsiTheme="minorHAnsi" w:cstheme="minorHAnsi"/>
          <w:sz w:val="22"/>
          <w:szCs w:val="22"/>
        </w:rPr>
        <w:t>В</w:t>
      </w:r>
      <w:r w:rsidR="007A1A6B" w:rsidRPr="005D3CE5">
        <w:rPr>
          <w:rFonts w:asciiTheme="minorHAnsi" w:hAnsiTheme="minorHAnsi" w:cstheme="minorHAnsi"/>
          <w:sz w:val="22"/>
          <w:szCs w:val="22"/>
        </w:rPr>
        <w:t xml:space="preserve">аше доверие. </w:t>
      </w:r>
      <w:r w:rsidR="00DB286A" w:rsidRPr="005D3CE5">
        <w:rPr>
          <w:rFonts w:asciiTheme="minorHAnsi" w:hAnsiTheme="minorHAnsi" w:cstheme="minorHAnsi"/>
          <w:sz w:val="22"/>
          <w:szCs w:val="22"/>
        </w:rPr>
        <w:t>Подписание договора — это</w:t>
      </w:r>
      <w:r w:rsidR="001C3477" w:rsidRPr="005D3CE5">
        <w:rPr>
          <w:rFonts w:asciiTheme="minorHAnsi" w:hAnsiTheme="minorHAnsi" w:cstheme="minorHAnsi"/>
          <w:sz w:val="22"/>
          <w:szCs w:val="22"/>
        </w:rPr>
        <w:t xml:space="preserve"> первый шаг </w:t>
      </w:r>
      <w:r w:rsidR="003B4E33" w:rsidRPr="005D3CE5">
        <w:rPr>
          <w:rFonts w:asciiTheme="minorHAnsi" w:hAnsiTheme="minorHAnsi" w:cstheme="minorHAnsi"/>
          <w:sz w:val="22"/>
          <w:szCs w:val="22"/>
        </w:rPr>
        <w:t>д</w:t>
      </w:r>
      <w:r w:rsidR="00717014" w:rsidRPr="005D3CE5">
        <w:rPr>
          <w:rFonts w:asciiTheme="minorHAnsi" w:hAnsiTheme="minorHAnsi" w:cstheme="minorHAnsi"/>
          <w:sz w:val="22"/>
          <w:szCs w:val="22"/>
        </w:rPr>
        <w:t>ля</w:t>
      </w:r>
      <w:r w:rsidR="003B4E33" w:rsidRPr="005D3CE5">
        <w:rPr>
          <w:rFonts w:asciiTheme="minorHAnsi" w:hAnsiTheme="minorHAnsi" w:cstheme="minorHAnsi"/>
          <w:sz w:val="22"/>
          <w:szCs w:val="22"/>
        </w:rPr>
        <w:t xml:space="preserve"> осуществления </w:t>
      </w:r>
      <w:r w:rsidR="00DF0258" w:rsidRPr="005D3CE5">
        <w:rPr>
          <w:rFonts w:asciiTheme="minorHAnsi" w:hAnsiTheme="minorHAnsi" w:cstheme="minorHAnsi"/>
          <w:sz w:val="22"/>
          <w:szCs w:val="22"/>
        </w:rPr>
        <w:t>В</w:t>
      </w:r>
      <w:r w:rsidR="003B4E33" w:rsidRPr="005D3CE5">
        <w:rPr>
          <w:rFonts w:asciiTheme="minorHAnsi" w:hAnsiTheme="minorHAnsi" w:cstheme="minorHAnsi"/>
          <w:sz w:val="22"/>
          <w:szCs w:val="22"/>
        </w:rPr>
        <w:t>а</w:t>
      </w:r>
      <w:r w:rsidR="00225636" w:rsidRPr="005D3CE5">
        <w:rPr>
          <w:rFonts w:asciiTheme="minorHAnsi" w:hAnsiTheme="minorHAnsi" w:cstheme="minorHAnsi"/>
          <w:sz w:val="22"/>
          <w:szCs w:val="22"/>
        </w:rPr>
        <w:t xml:space="preserve">ших целей. Вот </w:t>
      </w:r>
      <w:r w:rsidR="00DF0258" w:rsidRPr="005D3CE5">
        <w:rPr>
          <w:rFonts w:asciiTheme="minorHAnsi" w:hAnsiTheme="minorHAnsi" w:cstheme="minorHAnsi"/>
          <w:sz w:val="22"/>
          <w:szCs w:val="22"/>
        </w:rPr>
        <w:t>В</w:t>
      </w:r>
      <w:r w:rsidR="00225636" w:rsidRPr="005D3CE5">
        <w:rPr>
          <w:rFonts w:asciiTheme="minorHAnsi" w:hAnsiTheme="minorHAnsi" w:cstheme="minorHAnsi"/>
          <w:sz w:val="22"/>
          <w:szCs w:val="22"/>
        </w:rPr>
        <w:t>аша ко</w:t>
      </w:r>
      <w:r w:rsidR="007C6D4E" w:rsidRPr="005D3CE5">
        <w:rPr>
          <w:rFonts w:asciiTheme="minorHAnsi" w:hAnsiTheme="minorHAnsi" w:cstheme="minorHAnsi"/>
          <w:sz w:val="22"/>
          <w:szCs w:val="22"/>
        </w:rPr>
        <w:t>пия договора.</w:t>
      </w:r>
    </w:p>
    <w:p w14:paraId="2236EE0A" w14:textId="77777777" w:rsidR="00904C85" w:rsidRDefault="00B71D2A" w:rsidP="00B71D2A">
      <w:pPr>
        <w:pStyle w:val="tkTekst"/>
        <w:ind w:left="426" w:hanging="426"/>
        <w:rPr>
          <w:rFonts w:asciiTheme="minorHAnsi" w:hAnsiTheme="minorHAnsi" w:cstheme="minorHAnsi"/>
          <w:sz w:val="22"/>
          <w:szCs w:val="22"/>
        </w:rPr>
      </w:pPr>
      <w:r w:rsidRPr="005D3CE5">
        <w:rPr>
          <w:rFonts w:asciiTheme="minorHAnsi" w:hAnsiTheme="minorHAnsi" w:cstheme="minorHAnsi"/>
          <w:color w:val="FF0000"/>
          <w:sz w:val="22"/>
          <w:szCs w:val="22"/>
          <w:highlight w:val="yellow"/>
          <w:shd w:val="clear" w:color="auto" w:fill="FFFFFF"/>
        </w:rPr>
        <w:t>+</w:t>
      </w:r>
      <w:r w:rsidRPr="005D3CE5">
        <w:rPr>
          <w:rFonts w:asciiTheme="minorHAnsi" w:hAnsiTheme="minorHAnsi" w:cstheme="minorHAnsi"/>
          <w:color w:val="FF0000"/>
          <w:sz w:val="22"/>
          <w:szCs w:val="22"/>
          <w:shd w:val="clear" w:color="auto" w:fill="FFFFFF"/>
        </w:rPr>
        <w:t xml:space="preserve"> </w:t>
      </w:r>
      <w:r w:rsidRPr="005D3CE5">
        <w:rPr>
          <w:rFonts w:asciiTheme="minorHAnsi" w:hAnsiTheme="minorHAnsi" w:cstheme="minorHAnsi"/>
          <w:color w:val="FF0000"/>
          <w:sz w:val="22"/>
          <w:szCs w:val="22"/>
          <w:shd w:val="clear" w:color="auto" w:fill="FFFFFF"/>
        </w:rPr>
        <w:tab/>
      </w:r>
      <w:r w:rsidRPr="005D3CE5">
        <w:rPr>
          <w:rFonts w:asciiTheme="minorHAnsi" w:hAnsiTheme="minorHAnsi" w:cstheme="minorHAnsi"/>
          <w:color w:val="FF0000"/>
          <w:sz w:val="22"/>
          <w:szCs w:val="22"/>
          <w:shd w:val="clear" w:color="auto" w:fill="FFFFFF"/>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4CC9D578" w14:textId="4B683A72" w:rsidR="00BE7CA4" w:rsidRPr="005D3CE5" w:rsidRDefault="00BE7CA4" w:rsidP="00BE7CA4">
      <w:pPr>
        <w:pStyle w:val="tkTekst"/>
        <w:ind w:firstLine="0"/>
        <w:rPr>
          <w:rFonts w:asciiTheme="minorHAnsi" w:hAnsiTheme="minorHAnsi" w:cstheme="minorHAnsi"/>
          <w:b/>
          <w:sz w:val="22"/>
          <w:szCs w:val="22"/>
        </w:rPr>
      </w:pPr>
      <w:r w:rsidRPr="005D3CE5">
        <w:rPr>
          <w:rFonts w:asciiTheme="minorHAnsi" w:hAnsiTheme="minorHAnsi" w:cstheme="minorHAnsi"/>
          <w:b/>
          <w:bCs/>
          <w:sz w:val="22"/>
          <w:szCs w:val="22"/>
        </w:rPr>
        <w:t>После заключения договора</w:t>
      </w:r>
    </w:p>
    <w:p w14:paraId="34EA257E" w14:textId="458976CA" w:rsidR="00AE621C" w:rsidRPr="005D3CE5" w:rsidRDefault="00453D82" w:rsidP="003E72D8">
      <w:pPr>
        <w:pStyle w:val="tkTekst"/>
        <w:numPr>
          <w:ilvl w:val="0"/>
          <w:numId w:val="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Право на при</w:t>
      </w:r>
      <w:r w:rsidR="00465C08" w:rsidRPr="005D3CE5">
        <w:rPr>
          <w:rFonts w:asciiTheme="minorHAnsi" w:hAnsiTheme="minorHAnsi" w:cstheme="minorHAnsi"/>
          <w:b/>
          <w:bCs/>
          <w:sz w:val="22"/>
          <w:szCs w:val="22"/>
        </w:rPr>
        <w:t xml:space="preserve">нятие </w:t>
      </w:r>
      <w:r w:rsidR="00095F73" w:rsidRPr="005D3CE5">
        <w:rPr>
          <w:rFonts w:asciiTheme="minorHAnsi" w:hAnsiTheme="minorHAnsi" w:cstheme="minorHAnsi"/>
          <w:b/>
          <w:bCs/>
          <w:sz w:val="22"/>
          <w:szCs w:val="22"/>
        </w:rPr>
        <w:t>денег на депозитный счёт</w:t>
      </w:r>
    </w:p>
    <w:p w14:paraId="1C3252C3" w14:textId="79704E5E" w:rsidR="001A0A06" w:rsidRPr="005D3CE5" w:rsidRDefault="007634A4" w:rsidP="007634A4">
      <w:pPr>
        <w:pStyle w:val="tkTekst"/>
        <w:ind w:left="426" w:hanging="426"/>
        <w:rPr>
          <w:rFonts w:asciiTheme="minorHAnsi" w:hAnsiTheme="minorHAnsi" w:cstheme="minorHAnsi"/>
          <w:color w:val="FF0000"/>
          <w:sz w:val="22"/>
          <w:szCs w:val="22"/>
          <w:lang w:val="de-DE"/>
        </w:rPr>
      </w:pPr>
      <w:r w:rsidRPr="005D3CE5">
        <w:rPr>
          <w:rFonts w:asciiTheme="minorHAnsi" w:hAnsiTheme="minorHAnsi" w:cstheme="minorHAnsi"/>
          <w:sz w:val="22"/>
          <w:szCs w:val="22"/>
        </w:rPr>
        <w:tab/>
      </w:r>
      <w:r w:rsidR="001A0A06" w:rsidRPr="005D3CE5">
        <w:rPr>
          <w:rFonts w:asciiTheme="minorHAnsi" w:hAnsiTheme="minorHAnsi" w:cstheme="minorHAnsi"/>
          <w:sz w:val="22"/>
          <w:szCs w:val="22"/>
        </w:rPr>
        <w:t xml:space="preserve">Регулярные </w:t>
      </w:r>
      <w:r w:rsidR="00DB407E" w:rsidRPr="005D3CE5">
        <w:rPr>
          <w:rFonts w:asciiTheme="minorHAnsi" w:hAnsiTheme="minorHAnsi" w:cstheme="minorHAnsi"/>
          <w:sz w:val="22"/>
          <w:szCs w:val="22"/>
        </w:rPr>
        <w:t>в</w:t>
      </w:r>
      <w:r w:rsidR="00992043" w:rsidRPr="005D3CE5">
        <w:rPr>
          <w:rFonts w:asciiTheme="minorHAnsi" w:hAnsiTheme="minorHAnsi" w:cstheme="minorHAnsi"/>
          <w:sz w:val="22"/>
          <w:szCs w:val="22"/>
        </w:rPr>
        <w:t>з</w:t>
      </w:r>
      <w:r w:rsidR="00FA675F" w:rsidRPr="005D3CE5">
        <w:rPr>
          <w:rFonts w:asciiTheme="minorHAnsi" w:hAnsiTheme="minorHAnsi" w:cstheme="minorHAnsi"/>
          <w:sz w:val="22"/>
          <w:szCs w:val="22"/>
        </w:rPr>
        <w:t>носы на Ваш депозитн</w:t>
      </w:r>
      <w:r w:rsidR="00AB27AC" w:rsidRPr="005D3CE5">
        <w:rPr>
          <w:rFonts w:asciiTheme="minorHAnsi" w:hAnsiTheme="minorHAnsi" w:cstheme="minorHAnsi"/>
          <w:sz w:val="22"/>
          <w:szCs w:val="22"/>
        </w:rPr>
        <w:t>ый с</w:t>
      </w:r>
      <w:r w:rsidR="00D333BC" w:rsidRPr="005D3CE5">
        <w:rPr>
          <w:rFonts w:asciiTheme="minorHAnsi" w:hAnsiTheme="minorHAnsi" w:cstheme="minorHAnsi"/>
          <w:sz w:val="22"/>
          <w:szCs w:val="22"/>
        </w:rPr>
        <w:t xml:space="preserve">чёт </w:t>
      </w:r>
      <w:r w:rsidR="008657E0" w:rsidRPr="005D3CE5">
        <w:rPr>
          <w:rFonts w:asciiTheme="minorHAnsi" w:hAnsiTheme="minorHAnsi" w:cstheme="minorHAnsi"/>
          <w:sz w:val="22"/>
          <w:szCs w:val="22"/>
        </w:rPr>
        <w:t>приближа</w:t>
      </w:r>
      <w:r w:rsidR="00A91C49" w:rsidRPr="005D3CE5">
        <w:rPr>
          <w:rFonts w:asciiTheme="minorHAnsi" w:hAnsiTheme="minorHAnsi" w:cstheme="minorHAnsi"/>
          <w:sz w:val="22"/>
          <w:szCs w:val="22"/>
        </w:rPr>
        <w:t xml:space="preserve">ют </w:t>
      </w:r>
      <w:r w:rsidR="00D333BC" w:rsidRPr="005D3CE5">
        <w:rPr>
          <w:rFonts w:asciiTheme="minorHAnsi" w:hAnsiTheme="minorHAnsi" w:cstheme="minorHAnsi"/>
          <w:sz w:val="22"/>
          <w:szCs w:val="22"/>
        </w:rPr>
        <w:t>В</w:t>
      </w:r>
      <w:r w:rsidR="00A91C49" w:rsidRPr="005D3CE5">
        <w:rPr>
          <w:rFonts w:asciiTheme="minorHAnsi" w:hAnsiTheme="minorHAnsi" w:cstheme="minorHAnsi"/>
          <w:sz w:val="22"/>
          <w:szCs w:val="22"/>
        </w:rPr>
        <w:t>ас к цел</w:t>
      </w:r>
      <w:r w:rsidR="00717014" w:rsidRPr="005D3CE5">
        <w:rPr>
          <w:rFonts w:asciiTheme="minorHAnsi" w:hAnsiTheme="minorHAnsi" w:cstheme="minorHAnsi"/>
          <w:sz w:val="22"/>
          <w:szCs w:val="22"/>
        </w:rPr>
        <w:t>и</w:t>
      </w:r>
      <w:r w:rsidR="00A91C49" w:rsidRPr="005D3CE5">
        <w:rPr>
          <w:rFonts w:asciiTheme="minorHAnsi" w:hAnsiTheme="minorHAnsi" w:cstheme="minorHAnsi"/>
          <w:sz w:val="22"/>
          <w:szCs w:val="22"/>
        </w:rPr>
        <w:t xml:space="preserve">. </w:t>
      </w:r>
      <w:r w:rsidR="004B1B66" w:rsidRPr="005D3CE5">
        <w:rPr>
          <w:rFonts w:asciiTheme="minorHAnsi" w:hAnsiTheme="minorHAnsi" w:cstheme="minorHAnsi"/>
          <w:sz w:val="22"/>
          <w:szCs w:val="22"/>
        </w:rPr>
        <w:t xml:space="preserve">Вы можете </w:t>
      </w:r>
      <w:r w:rsidR="00717014" w:rsidRPr="005D3CE5">
        <w:rPr>
          <w:rFonts w:asciiTheme="minorHAnsi" w:hAnsiTheme="minorHAnsi" w:cstheme="minorHAnsi"/>
          <w:sz w:val="22"/>
          <w:szCs w:val="22"/>
        </w:rPr>
        <w:t>по</w:t>
      </w:r>
      <w:r w:rsidR="004B1B66" w:rsidRPr="005D3CE5">
        <w:rPr>
          <w:rFonts w:asciiTheme="minorHAnsi" w:hAnsiTheme="minorHAnsi" w:cstheme="minorHAnsi"/>
          <w:sz w:val="22"/>
          <w:szCs w:val="22"/>
        </w:rPr>
        <w:t xml:space="preserve">полнить </w:t>
      </w:r>
      <w:r w:rsidR="0047141B" w:rsidRPr="005D3CE5">
        <w:rPr>
          <w:rFonts w:asciiTheme="minorHAnsi" w:hAnsiTheme="minorHAnsi" w:cstheme="minorHAnsi"/>
          <w:sz w:val="22"/>
          <w:szCs w:val="22"/>
        </w:rPr>
        <w:t>В</w:t>
      </w:r>
      <w:r w:rsidR="004B1B66" w:rsidRPr="005D3CE5">
        <w:rPr>
          <w:rFonts w:asciiTheme="minorHAnsi" w:hAnsiTheme="minorHAnsi" w:cstheme="minorHAnsi"/>
          <w:sz w:val="22"/>
          <w:szCs w:val="22"/>
        </w:rPr>
        <w:t>аш депозит в любо</w:t>
      </w:r>
      <w:r w:rsidR="00717014" w:rsidRPr="005D3CE5">
        <w:rPr>
          <w:rFonts w:asciiTheme="minorHAnsi" w:hAnsiTheme="minorHAnsi" w:cstheme="minorHAnsi"/>
          <w:sz w:val="22"/>
          <w:szCs w:val="22"/>
        </w:rPr>
        <w:t xml:space="preserve">е время в филиалах и </w:t>
      </w:r>
      <w:r w:rsidR="004B1B66" w:rsidRPr="005D3CE5">
        <w:rPr>
          <w:rFonts w:asciiTheme="minorHAnsi" w:hAnsiTheme="minorHAnsi" w:cstheme="minorHAnsi"/>
          <w:sz w:val="22"/>
          <w:szCs w:val="22"/>
        </w:rPr>
        <w:t>сберкассах</w:t>
      </w:r>
      <w:r w:rsidR="00717014" w:rsidRPr="005D3CE5">
        <w:rPr>
          <w:rFonts w:asciiTheme="minorHAnsi" w:hAnsiTheme="minorHAnsi" w:cstheme="minorHAnsi"/>
          <w:sz w:val="22"/>
          <w:szCs w:val="22"/>
        </w:rPr>
        <w:t xml:space="preserve"> нашего банка. К</w:t>
      </w:r>
      <w:r w:rsidR="00B66666" w:rsidRPr="005D3CE5">
        <w:rPr>
          <w:rFonts w:asciiTheme="minorHAnsi" w:hAnsiTheme="minorHAnsi" w:cstheme="minorHAnsi"/>
          <w:sz w:val="22"/>
          <w:szCs w:val="22"/>
        </w:rPr>
        <w:t>роме того,</w:t>
      </w:r>
      <w:r w:rsidR="0047141B" w:rsidRPr="005D3CE5">
        <w:rPr>
          <w:rFonts w:asciiTheme="minorHAnsi" w:hAnsiTheme="minorHAnsi" w:cstheme="minorHAnsi"/>
          <w:sz w:val="22"/>
          <w:szCs w:val="22"/>
        </w:rPr>
        <w:t xml:space="preserve"> В</w:t>
      </w:r>
      <w:r w:rsidR="005E07D1" w:rsidRPr="005D3CE5">
        <w:rPr>
          <w:rFonts w:asciiTheme="minorHAnsi" w:hAnsiTheme="minorHAnsi" w:cstheme="minorHAnsi"/>
          <w:sz w:val="22"/>
          <w:szCs w:val="22"/>
        </w:rPr>
        <w:t xml:space="preserve">ы можете воспользоваться </w:t>
      </w:r>
      <w:r w:rsidR="00AC7331" w:rsidRPr="005D3CE5">
        <w:rPr>
          <w:rFonts w:asciiTheme="minorHAnsi" w:hAnsiTheme="minorHAnsi" w:cstheme="minorHAnsi"/>
          <w:sz w:val="22"/>
          <w:szCs w:val="22"/>
        </w:rPr>
        <w:t>платёжными терминалами.</w:t>
      </w:r>
      <w:r w:rsidR="00CF3F8C" w:rsidRPr="005D3CE5">
        <w:rPr>
          <w:rFonts w:asciiTheme="minorHAnsi" w:hAnsiTheme="minorHAnsi" w:cstheme="minorHAnsi"/>
          <w:sz w:val="22"/>
          <w:szCs w:val="22"/>
        </w:rPr>
        <w:t xml:space="preserve"> </w:t>
      </w:r>
    </w:p>
    <w:p w14:paraId="7622F263" w14:textId="7FBE298E" w:rsidR="00460860" w:rsidRPr="005D3CE5" w:rsidRDefault="004F6733" w:rsidP="007634A4">
      <w:pPr>
        <w:pStyle w:val="tkTekst"/>
        <w:numPr>
          <w:ilvl w:val="0"/>
          <w:numId w:val="21"/>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на </w:t>
      </w:r>
      <w:r w:rsidR="00AE3137" w:rsidRPr="005D3CE5">
        <w:rPr>
          <w:rFonts w:asciiTheme="minorHAnsi" w:hAnsiTheme="minorHAnsi" w:cstheme="minorHAnsi"/>
          <w:b/>
          <w:bCs/>
          <w:sz w:val="22"/>
          <w:szCs w:val="22"/>
        </w:rPr>
        <w:t xml:space="preserve">возврат </w:t>
      </w:r>
      <w:r w:rsidR="00A66E02" w:rsidRPr="005D3CE5">
        <w:rPr>
          <w:rFonts w:asciiTheme="minorHAnsi" w:hAnsiTheme="minorHAnsi" w:cstheme="minorHAnsi"/>
          <w:b/>
          <w:bCs/>
          <w:sz w:val="22"/>
          <w:szCs w:val="22"/>
        </w:rPr>
        <w:t>накопленных денег</w:t>
      </w:r>
      <w:r w:rsidR="00BD4D1D" w:rsidRPr="005D3CE5">
        <w:rPr>
          <w:rFonts w:asciiTheme="minorHAnsi" w:hAnsiTheme="minorHAnsi" w:cstheme="minorHAnsi"/>
          <w:b/>
          <w:bCs/>
          <w:sz w:val="22"/>
          <w:szCs w:val="22"/>
        </w:rPr>
        <w:t xml:space="preserve"> </w:t>
      </w:r>
      <w:r w:rsidR="000842F8" w:rsidRPr="005D3CE5">
        <w:rPr>
          <w:rFonts w:asciiTheme="minorHAnsi" w:hAnsiTheme="minorHAnsi" w:cstheme="minorHAnsi"/>
          <w:b/>
          <w:bCs/>
          <w:sz w:val="22"/>
          <w:szCs w:val="22"/>
        </w:rPr>
        <w:t xml:space="preserve">в любое время, </w:t>
      </w:r>
      <w:r w:rsidR="00F905E7" w:rsidRPr="005D3CE5">
        <w:rPr>
          <w:rFonts w:asciiTheme="minorHAnsi" w:hAnsiTheme="minorHAnsi" w:cstheme="minorHAnsi"/>
          <w:b/>
          <w:bCs/>
          <w:sz w:val="22"/>
          <w:szCs w:val="22"/>
        </w:rPr>
        <w:t>а также</w:t>
      </w:r>
      <w:r w:rsidR="00BD4D1D" w:rsidRPr="005D3CE5">
        <w:rPr>
          <w:rFonts w:asciiTheme="minorHAnsi" w:hAnsiTheme="minorHAnsi" w:cstheme="minorHAnsi"/>
          <w:b/>
          <w:bCs/>
          <w:sz w:val="22"/>
          <w:szCs w:val="22"/>
        </w:rPr>
        <w:t xml:space="preserve"> </w:t>
      </w:r>
      <w:r w:rsidR="009053C9" w:rsidRPr="005D3CE5">
        <w:rPr>
          <w:rFonts w:asciiTheme="minorHAnsi" w:hAnsiTheme="minorHAnsi" w:cstheme="minorHAnsi"/>
          <w:b/>
          <w:bCs/>
          <w:sz w:val="22"/>
          <w:szCs w:val="22"/>
        </w:rPr>
        <w:t xml:space="preserve">выплаты </w:t>
      </w:r>
      <w:r w:rsidR="00083079" w:rsidRPr="005D3CE5">
        <w:rPr>
          <w:rFonts w:asciiTheme="minorHAnsi" w:hAnsiTheme="minorHAnsi" w:cstheme="minorHAnsi"/>
          <w:b/>
          <w:bCs/>
          <w:sz w:val="22"/>
          <w:szCs w:val="22"/>
        </w:rPr>
        <w:t>про</w:t>
      </w:r>
      <w:r w:rsidR="00B02566" w:rsidRPr="005D3CE5">
        <w:rPr>
          <w:rFonts w:asciiTheme="minorHAnsi" w:hAnsiTheme="minorHAnsi" w:cstheme="minorHAnsi"/>
          <w:b/>
          <w:bCs/>
          <w:sz w:val="22"/>
          <w:szCs w:val="22"/>
        </w:rPr>
        <w:t xml:space="preserve">центов </w:t>
      </w:r>
      <w:r w:rsidR="00344877" w:rsidRPr="005D3CE5">
        <w:rPr>
          <w:rFonts w:asciiTheme="minorHAnsi" w:hAnsiTheme="minorHAnsi" w:cstheme="minorHAnsi"/>
          <w:b/>
          <w:bCs/>
          <w:sz w:val="22"/>
          <w:szCs w:val="22"/>
        </w:rPr>
        <w:t>(</w:t>
      </w:r>
      <w:r w:rsidR="00E44E72" w:rsidRPr="005D3CE5">
        <w:rPr>
          <w:rFonts w:asciiTheme="minorHAnsi" w:hAnsiTheme="minorHAnsi" w:cstheme="minorHAnsi"/>
          <w:b/>
          <w:bCs/>
          <w:sz w:val="22"/>
          <w:szCs w:val="22"/>
        </w:rPr>
        <w:t>с</w:t>
      </w:r>
      <w:r w:rsidR="00836A76" w:rsidRPr="005D3CE5">
        <w:rPr>
          <w:rFonts w:asciiTheme="minorHAnsi" w:hAnsiTheme="minorHAnsi" w:cstheme="minorHAnsi"/>
          <w:b/>
          <w:bCs/>
          <w:sz w:val="22"/>
          <w:szCs w:val="22"/>
        </w:rPr>
        <w:t xml:space="preserve"> определенными ограничениями</w:t>
      </w:r>
      <w:r w:rsidR="00344877" w:rsidRPr="005D3CE5">
        <w:rPr>
          <w:rFonts w:asciiTheme="minorHAnsi" w:hAnsiTheme="minorHAnsi" w:cstheme="minorHAnsi"/>
          <w:b/>
          <w:bCs/>
          <w:sz w:val="22"/>
          <w:szCs w:val="22"/>
        </w:rPr>
        <w:t>)</w:t>
      </w:r>
      <w:r w:rsidR="00B02566" w:rsidRPr="005D3CE5">
        <w:rPr>
          <w:rFonts w:asciiTheme="minorHAnsi" w:hAnsiTheme="minorHAnsi" w:cstheme="minorHAnsi"/>
          <w:b/>
          <w:bCs/>
          <w:sz w:val="22"/>
          <w:szCs w:val="22"/>
        </w:rPr>
        <w:t xml:space="preserve"> </w:t>
      </w:r>
      <w:r w:rsidR="007F097D" w:rsidRPr="005D3CE5">
        <w:rPr>
          <w:rFonts w:asciiTheme="minorHAnsi" w:hAnsiTheme="minorHAnsi" w:cstheme="minorHAnsi"/>
          <w:b/>
          <w:bCs/>
          <w:sz w:val="22"/>
          <w:szCs w:val="22"/>
        </w:rPr>
        <w:t>согласно условиям договора</w:t>
      </w:r>
    </w:p>
    <w:p w14:paraId="6D2F5C3E" w14:textId="77777777" w:rsidR="00904C85" w:rsidRDefault="00B71D2A" w:rsidP="00B71D2A">
      <w:pPr>
        <w:pStyle w:val="rvps566167"/>
        <w:shd w:val="clear" w:color="auto" w:fill="FFFFFF"/>
        <w:spacing w:before="0" w:beforeAutospacing="0" w:after="75" w:afterAutospacing="0" w:line="230" w:lineRule="atLeast"/>
        <w:ind w:firstLine="570"/>
        <w:jc w:val="both"/>
        <w:rPr>
          <w:rFonts w:asciiTheme="minorHAnsi" w:hAnsiTheme="minorHAnsi" w:cstheme="minorHAnsi"/>
          <w:sz w:val="22"/>
          <w:szCs w:val="22"/>
        </w:rPr>
      </w:pPr>
      <w:r w:rsidRPr="005D3CE5">
        <w:rPr>
          <w:rFonts w:asciiTheme="minorHAnsi" w:hAnsiTheme="minorHAnsi" w:cstheme="minorHAnsi"/>
          <w:color w:val="FF0000"/>
          <w:sz w:val="22"/>
          <w:szCs w:val="22"/>
          <w:highlight w:val="yellow"/>
        </w:rPr>
        <w:t>+</w:t>
      </w:r>
      <w:r w:rsidRPr="005D3CE5">
        <w:rPr>
          <w:rFonts w:asciiTheme="minorHAnsi" w:hAnsiTheme="minorHAnsi" w:cstheme="minorHAnsi"/>
          <w:color w:val="FF0000"/>
          <w:sz w:val="22"/>
          <w:szCs w:val="22"/>
        </w:rPr>
        <w:t xml:space="preserve"> </w:t>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3412DEC0" w14:textId="77777777" w:rsidR="003855A9" w:rsidRPr="005D3CE5" w:rsidRDefault="003855A9" w:rsidP="005313E1">
      <w:pPr>
        <w:pStyle w:val="tkTekst"/>
        <w:ind w:left="426" w:firstLine="0"/>
        <w:rPr>
          <w:rFonts w:asciiTheme="minorHAnsi" w:hAnsiTheme="minorHAnsi" w:cstheme="minorHAnsi"/>
          <w:color w:val="FF0000"/>
          <w:sz w:val="22"/>
          <w:szCs w:val="22"/>
        </w:rPr>
      </w:pPr>
    </w:p>
    <w:p w14:paraId="21979B79" w14:textId="42E90D52" w:rsidR="002A3035" w:rsidRPr="005D3CE5" w:rsidRDefault="005313E1" w:rsidP="005313E1">
      <w:pPr>
        <w:pStyle w:val="tkTekst"/>
        <w:ind w:left="426" w:firstLine="0"/>
        <w:rPr>
          <w:rFonts w:asciiTheme="minorHAnsi" w:hAnsiTheme="minorHAnsi" w:cstheme="minorHAnsi"/>
          <w:b/>
          <w:bCs/>
          <w:sz w:val="22"/>
          <w:szCs w:val="22"/>
        </w:rPr>
      </w:pPr>
      <w:r w:rsidRPr="005D3CE5">
        <w:rPr>
          <w:rFonts w:asciiTheme="minorHAnsi" w:hAnsiTheme="minorHAnsi" w:cstheme="minorHAnsi"/>
          <w:b/>
          <w:bCs/>
          <w:sz w:val="22"/>
          <w:szCs w:val="22"/>
        </w:rPr>
        <w:t xml:space="preserve">+ </w:t>
      </w:r>
      <w:r w:rsidR="007F097D" w:rsidRPr="005D3CE5">
        <w:rPr>
          <w:rFonts w:asciiTheme="minorHAnsi" w:hAnsiTheme="minorHAnsi" w:cstheme="minorHAnsi"/>
          <w:b/>
          <w:bCs/>
          <w:sz w:val="22"/>
          <w:szCs w:val="22"/>
        </w:rPr>
        <w:t xml:space="preserve">Право на </w:t>
      </w:r>
      <w:r w:rsidR="00C1786C" w:rsidRPr="005D3CE5">
        <w:rPr>
          <w:rFonts w:asciiTheme="minorHAnsi" w:hAnsiTheme="minorHAnsi" w:cstheme="minorHAnsi"/>
          <w:b/>
          <w:bCs/>
          <w:sz w:val="22"/>
          <w:szCs w:val="22"/>
        </w:rPr>
        <w:t>урегулирование жалоб</w:t>
      </w:r>
      <w:r w:rsidR="00203673" w:rsidRPr="005D3CE5">
        <w:rPr>
          <w:rFonts w:asciiTheme="minorHAnsi" w:hAnsiTheme="minorHAnsi" w:cstheme="minorHAnsi"/>
          <w:b/>
          <w:bCs/>
          <w:sz w:val="22"/>
          <w:szCs w:val="22"/>
        </w:rPr>
        <w:t xml:space="preserve"> в течение </w:t>
      </w:r>
      <w:ins w:id="4" w:author="user" w:date="2020-03-02T10:04:00Z">
        <w:r w:rsidR="005A1A4B" w:rsidRPr="005D3CE5">
          <w:rPr>
            <w:rFonts w:asciiTheme="minorHAnsi" w:hAnsiTheme="minorHAnsi" w:cstheme="minorHAnsi"/>
            <w:b/>
            <w:bCs/>
            <w:sz w:val="22"/>
            <w:szCs w:val="22"/>
          </w:rPr>
          <w:t>3</w:t>
        </w:r>
      </w:ins>
      <w:r w:rsidR="003D65BA" w:rsidRPr="005D3CE5">
        <w:rPr>
          <w:rFonts w:asciiTheme="minorHAnsi" w:hAnsiTheme="minorHAnsi" w:cstheme="minorHAnsi"/>
          <w:b/>
          <w:bCs/>
          <w:sz w:val="22"/>
          <w:szCs w:val="22"/>
        </w:rPr>
        <w:t>0</w:t>
      </w:r>
      <w:r w:rsidR="003E72D8" w:rsidRPr="005D3CE5">
        <w:rPr>
          <w:rFonts w:asciiTheme="minorHAnsi" w:hAnsiTheme="minorHAnsi" w:cstheme="minorHAnsi"/>
          <w:b/>
          <w:bCs/>
          <w:sz w:val="22"/>
          <w:szCs w:val="22"/>
        </w:rPr>
        <w:t xml:space="preserve"> </w:t>
      </w:r>
      <w:ins w:id="5" w:author="user" w:date="2020-03-02T10:04:00Z">
        <w:r w:rsidR="005A1A4B" w:rsidRPr="005D3CE5">
          <w:rPr>
            <w:rFonts w:asciiTheme="minorHAnsi" w:hAnsiTheme="minorHAnsi" w:cstheme="minorHAnsi"/>
            <w:b/>
            <w:bCs/>
            <w:sz w:val="22"/>
            <w:szCs w:val="22"/>
          </w:rPr>
          <w:t xml:space="preserve">календарных </w:t>
        </w:r>
      </w:ins>
      <w:r w:rsidR="003A1FBF" w:rsidRPr="005D3CE5">
        <w:rPr>
          <w:rFonts w:asciiTheme="minorHAnsi" w:hAnsiTheme="minorHAnsi" w:cstheme="minorHAnsi"/>
          <w:b/>
          <w:bCs/>
          <w:sz w:val="22"/>
          <w:szCs w:val="22"/>
        </w:rPr>
        <w:t>дней</w:t>
      </w:r>
    </w:p>
    <w:p w14:paraId="2FAD97C7" w14:textId="045C1379" w:rsidR="007F097D" w:rsidRPr="005D3CE5" w:rsidRDefault="007634A4" w:rsidP="007634A4">
      <w:pPr>
        <w:pStyle w:val="tkTekst"/>
        <w:ind w:left="426" w:hanging="426"/>
        <w:rPr>
          <w:ins w:id="6" w:author="user" w:date="2020-03-02T10:04:00Z"/>
          <w:rFonts w:asciiTheme="minorHAnsi" w:hAnsiTheme="minorHAnsi" w:cstheme="minorHAnsi"/>
          <w:sz w:val="22"/>
          <w:szCs w:val="22"/>
        </w:rPr>
      </w:pPr>
      <w:r w:rsidRPr="005D3CE5">
        <w:rPr>
          <w:rFonts w:asciiTheme="minorHAnsi" w:hAnsiTheme="minorHAnsi" w:cstheme="minorHAnsi"/>
          <w:sz w:val="22"/>
          <w:szCs w:val="22"/>
        </w:rPr>
        <w:tab/>
      </w:r>
      <w:r w:rsidR="00096B56" w:rsidRPr="005D3CE5">
        <w:rPr>
          <w:rFonts w:asciiTheme="minorHAnsi" w:hAnsiTheme="minorHAnsi" w:cstheme="minorHAnsi"/>
          <w:sz w:val="22"/>
          <w:szCs w:val="22"/>
        </w:rPr>
        <w:t>Если</w:t>
      </w:r>
      <w:r w:rsidR="00E86F42" w:rsidRPr="005D3CE5">
        <w:rPr>
          <w:rFonts w:asciiTheme="minorHAnsi" w:hAnsiTheme="minorHAnsi" w:cstheme="minorHAnsi"/>
          <w:sz w:val="22"/>
          <w:szCs w:val="22"/>
        </w:rPr>
        <w:t xml:space="preserve"> </w:t>
      </w:r>
      <w:r w:rsidR="00A3182B" w:rsidRPr="005D3CE5">
        <w:rPr>
          <w:rFonts w:asciiTheme="minorHAnsi" w:hAnsiTheme="minorHAnsi" w:cstheme="minorHAnsi"/>
          <w:sz w:val="22"/>
          <w:szCs w:val="22"/>
        </w:rPr>
        <w:t xml:space="preserve">у Вас </w:t>
      </w:r>
      <w:r w:rsidR="007E61B5" w:rsidRPr="005D3CE5">
        <w:rPr>
          <w:rFonts w:asciiTheme="minorHAnsi" w:hAnsiTheme="minorHAnsi" w:cstheme="minorHAnsi"/>
          <w:sz w:val="22"/>
          <w:szCs w:val="22"/>
        </w:rPr>
        <w:t xml:space="preserve">возникнет </w:t>
      </w:r>
      <w:r w:rsidR="00A3182B" w:rsidRPr="005D3CE5">
        <w:rPr>
          <w:rFonts w:asciiTheme="minorHAnsi" w:hAnsiTheme="minorHAnsi" w:cstheme="minorHAnsi"/>
          <w:sz w:val="22"/>
          <w:szCs w:val="22"/>
        </w:rPr>
        <w:t xml:space="preserve">повод для жалоб, </w:t>
      </w:r>
      <w:r w:rsidR="00E86F42" w:rsidRPr="005D3CE5">
        <w:rPr>
          <w:rFonts w:asciiTheme="minorHAnsi" w:hAnsiTheme="minorHAnsi" w:cstheme="minorHAnsi"/>
          <w:sz w:val="22"/>
          <w:szCs w:val="22"/>
        </w:rPr>
        <w:t xml:space="preserve">Вы </w:t>
      </w:r>
      <w:r w:rsidR="00E000A4" w:rsidRPr="005D3CE5">
        <w:rPr>
          <w:rFonts w:asciiTheme="minorHAnsi" w:hAnsiTheme="minorHAnsi" w:cstheme="minorHAnsi"/>
          <w:sz w:val="22"/>
          <w:szCs w:val="22"/>
        </w:rPr>
        <w:t>можете об</w:t>
      </w:r>
      <w:r w:rsidR="00CF2CAA" w:rsidRPr="005D3CE5">
        <w:rPr>
          <w:rFonts w:asciiTheme="minorHAnsi" w:hAnsiTheme="minorHAnsi" w:cstheme="minorHAnsi"/>
          <w:sz w:val="22"/>
          <w:szCs w:val="22"/>
        </w:rPr>
        <w:t>ра</w:t>
      </w:r>
      <w:r w:rsidR="00717014" w:rsidRPr="005D3CE5">
        <w:rPr>
          <w:rFonts w:asciiTheme="minorHAnsi" w:hAnsiTheme="minorHAnsi" w:cstheme="minorHAnsi"/>
          <w:sz w:val="22"/>
          <w:szCs w:val="22"/>
        </w:rPr>
        <w:t>титься</w:t>
      </w:r>
      <w:r w:rsidR="00CF2CAA" w:rsidRPr="005D3CE5">
        <w:rPr>
          <w:rFonts w:asciiTheme="minorHAnsi" w:hAnsiTheme="minorHAnsi" w:cstheme="minorHAnsi"/>
          <w:sz w:val="22"/>
          <w:szCs w:val="22"/>
        </w:rPr>
        <w:t xml:space="preserve"> к нам в у</w:t>
      </w:r>
      <w:r w:rsidR="00FE28AD" w:rsidRPr="005D3CE5">
        <w:rPr>
          <w:rFonts w:asciiTheme="minorHAnsi" w:hAnsiTheme="minorHAnsi" w:cstheme="minorHAnsi"/>
          <w:sz w:val="22"/>
          <w:szCs w:val="22"/>
        </w:rPr>
        <w:t>стно</w:t>
      </w:r>
      <w:r w:rsidR="00CF2CAA" w:rsidRPr="005D3CE5">
        <w:rPr>
          <w:rFonts w:asciiTheme="minorHAnsi" w:hAnsiTheme="minorHAnsi" w:cstheme="minorHAnsi"/>
          <w:sz w:val="22"/>
          <w:szCs w:val="22"/>
        </w:rPr>
        <w:t>й</w:t>
      </w:r>
      <w:r w:rsidR="00FE28AD" w:rsidRPr="005D3CE5">
        <w:rPr>
          <w:rFonts w:asciiTheme="minorHAnsi" w:hAnsiTheme="minorHAnsi" w:cstheme="minorHAnsi"/>
          <w:sz w:val="22"/>
          <w:szCs w:val="22"/>
        </w:rPr>
        <w:t xml:space="preserve"> или </w:t>
      </w:r>
      <w:r w:rsidR="00F31BF9" w:rsidRPr="005D3CE5">
        <w:rPr>
          <w:rFonts w:asciiTheme="minorHAnsi" w:hAnsiTheme="minorHAnsi" w:cstheme="minorHAnsi"/>
          <w:sz w:val="22"/>
          <w:szCs w:val="22"/>
        </w:rPr>
        <w:t>письменно</w:t>
      </w:r>
      <w:r w:rsidR="00CF2CAA" w:rsidRPr="005D3CE5">
        <w:rPr>
          <w:rFonts w:asciiTheme="minorHAnsi" w:hAnsiTheme="minorHAnsi" w:cstheme="minorHAnsi"/>
          <w:sz w:val="22"/>
          <w:szCs w:val="22"/>
        </w:rPr>
        <w:t xml:space="preserve">й </w:t>
      </w:r>
      <w:r w:rsidR="00A2737B" w:rsidRPr="005D3CE5">
        <w:rPr>
          <w:rFonts w:asciiTheme="minorHAnsi" w:hAnsiTheme="minorHAnsi" w:cstheme="minorHAnsi"/>
          <w:sz w:val="22"/>
          <w:szCs w:val="22"/>
        </w:rPr>
        <w:t>форме</w:t>
      </w:r>
      <w:r w:rsidR="00F31BF9" w:rsidRPr="005D3CE5">
        <w:rPr>
          <w:rFonts w:asciiTheme="minorHAnsi" w:hAnsiTheme="minorHAnsi" w:cstheme="minorHAnsi"/>
          <w:sz w:val="22"/>
          <w:szCs w:val="22"/>
        </w:rPr>
        <w:t>.</w:t>
      </w:r>
      <w:r w:rsidR="008219B7" w:rsidRPr="005D3CE5">
        <w:rPr>
          <w:rFonts w:asciiTheme="minorHAnsi" w:hAnsiTheme="minorHAnsi" w:cstheme="minorHAnsi"/>
          <w:sz w:val="22"/>
          <w:szCs w:val="22"/>
        </w:rPr>
        <w:t xml:space="preserve"> </w:t>
      </w:r>
      <w:r w:rsidR="007569EC" w:rsidRPr="005D3CE5">
        <w:rPr>
          <w:rFonts w:asciiTheme="minorHAnsi" w:hAnsiTheme="minorHAnsi" w:cstheme="minorHAnsi"/>
          <w:sz w:val="22"/>
          <w:szCs w:val="22"/>
        </w:rPr>
        <w:t>У нас ест</w:t>
      </w:r>
      <w:r w:rsidR="00E916A8" w:rsidRPr="005D3CE5">
        <w:rPr>
          <w:rFonts w:asciiTheme="minorHAnsi" w:hAnsiTheme="minorHAnsi" w:cstheme="minorHAnsi"/>
          <w:sz w:val="22"/>
          <w:szCs w:val="22"/>
        </w:rPr>
        <w:t>ь к</w:t>
      </w:r>
      <w:r w:rsidR="008219B7" w:rsidRPr="005D3CE5">
        <w:rPr>
          <w:rFonts w:asciiTheme="minorHAnsi" w:hAnsiTheme="minorHAnsi" w:cstheme="minorHAnsi"/>
          <w:sz w:val="22"/>
          <w:szCs w:val="22"/>
        </w:rPr>
        <w:t xml:space="preserve">нига </w:t>
      </w:r>
      <w:r w:rsidR="006C662C" w:rsidRPr="005D3CE5">
        <w:rPr>
          <w:rFonts w:asciiTheme="minorHAnsi" w:hAnsiTheme="minorHAnsi" w:cstheme="minorHAnsi"/>
          <w:sz w:val="22"/>
          <w:szCs w:val="22"/>
        </w:rPr>
        <w:t>жалоб и предложени</w:t>
      </w:r>
      <w:r w:rsidR="00F746D1" w:rsidRPr="005D3CE5">
        <w:rPr>
          <w:rFonts w:asciiTheme="minorHAnsi" w:hAnsiTheme="minorHAnsi" w:cstheme="minorHAnsi"/>
          <w:sz w:val="22"/>
          <w:szCs w:val="22"/>
        </w:rPr>
        <w:t>й</w:t>
      </w:r>
      <w:r w:rsidR="00B434AF" w:rsidRPr="005D3CE5">
        <w:rPr>
          <w:rFonts w:asciiTheme="minorHAnsi" w:hAnsiTheme="minorHAnsi" w:cstheme="minorHAnsi"/>
          <w:sz w:val="22"/>
          <w:szCs w:val="22"/>
        </w:rPr>
        <w:t>,</w:t>
      </w:r>
      <w:r w:rsidR="00717014" w:rsidRPr="005D3CE5">
        <w:rPr>
          <w:rFonts w:asciiTheme="minorHAnsi" w:hAnsiTheme="minorHAnsi" w:cstheme="minorHAnsi"/>
          <w:sz w:val="22"/>
          <w:szCs w:val="22"/>
        </w:rPr>
        <w:t xml:space="preserve"> где вы можете оставить свой отзыв</w:t>
      </w:r>
      <w:r w:rsidR="008219B7" w:rsidRPr="005D3CE5">
        <w:rPr>
          <w:rFonts w:asciiTheme="minorHAnsi" w:hAnsiTheme="minorHAnsi" w:cstheme="minorHAnsi"/>
          <w:sz w:val="22"/>
          <w:szCs w:val="22"/>
        </w:rPr>
        <w:t xml:space="preserve">. </w:t>
      </w:r>
      <w:r w:rsidR="00F31BF9" w:rsidRPr="005D3CE5">
        <w:rPr>
          <w:rFonts w:asciiTheme="minorHAnsi" w:hAnsiTheme="minorHAnsi" w:cstheme="minorHAnsi"/>
          <w:sz w:val="22"/>
          <w:szCs w:val="22"/>
        </w:rPr>
        <w:t>Мы</w:t>
      </w:r>
      <w:r w:rsidR="00717014" w:rsidRPr="005D3CE5">
        <w:rPr>
          <w:rFonts w:asciiTheme="minorHAnsi" w:hAnsiTheme="minorHAnsi" w:cstheme="minorHAnsi"/>
          <w:sz w:val="22"/>
          <w:szCs w:val="22"/>
        </w:rPr>
        <w:t xml:space="preserve"> обязаны </w:t>
      </w:r>
      <w:r w:rsidR="00A03C1B" w:rsidRPr="005D3CE5">
        <w:rPr>
          <w:rFonts w:asciiTheme="minorHAnsi" w:hAnsiTheme="minorHAnsi" w:cstheme="minorHAnsi"/>
          <w:sz w:val="22"/>
          <w:szCs w:val="22"/>
        </w:rPr>
        <w:t>ответить на</w:t>
      </w:r>
      <w:r w:rsidR="00F31BF9" w:rsidRPr="005D3CE5">
        <w:rPr>
          <w:rFonts w:asciiTheme="minorHAnsi" w:hAnsiTheme="minorHAnsi" w:cstheme="minorHAnsi"/>
          <w:sz w:val="22"/>
          <w:szCs w:val="22"/>
        </w:rPr>
        <w:t xml:space="preserve"> Вашу жалобу в течение </w:t>
      </w:r>
      <w:ins w:id="7" w:author="user" w:date="2020-03-02T10:04:00Z">
        <w:r w:rsidR="005A1A4B" w:rsidRPr="005D3CE5">
          <w:rPr>
            <w:rFonts w:asciiTheme="minorHAnsi" w:hAnsiTheme="minorHAnsi" w:cstheme="minorHAnsi"/>
            <w:sz w:val="22"/>
            <w:szCs w:val="22"/>
          </w:rPr>
          <w:t>30 календарных</w:t>
        </w:r>
      </w:ins>
      <w:r w:rsidR="00A16862" w:rsidRPr="005D3CE5">
        <w:rPr>
          <w:rFonts w:asciiTheme="minorHAnsi" w:hAnsiTheme="minorHAnsi" w:cstheme="minorHAnsi"/>
          <w:sz w:val="22"/>
          <w:szCs w:val="22"/>
        </w:rPr>
        <w:t xml:space="preserve"> </w:t>
      </w:r>
      <w:r w:rsidR="00062C74" w:rsidRPr="005D3CE5">
        <w:rPr>
          <w:rFonts w:asciiTheme="minorHAnsi" w:hAnsiTheme="minorHAnsi" w:cstheme="minorHAnsi"/>
          <w:sz w:val="22"/>
          <w:szCs w:val="22"/>
        </w:rPr>
        <w:t>дней</w:t>
      </w:r>
      <w:r w:rsidR="00A03C1B" w:rsidRPr="005D3CE5">
        <w:rPr>
          <w:rFonts w:asciiTheme="minorHAnsi" w:hAnsiTheme="minorHAnsi" w:cstheme="minorHAnsi"/>
          <w:sz w:val="22"/>
          <w:szCs w:val="22"/>
        </w:rPr>
        <w:t xml:space="preserve"> в </w:t>
      </w:r>
      <w:r w:rsidR="00DF763E" w:rsidRPr="005D3CE5">
        <w:rPr>
          <w:rFonts w:asciiTheme="minorHAnsi" w:hAnsiTheme="minorHAnsi" w:cstheme="minorHAnsi"/>
          <w:sz w:val="22"/>
          <w:szCs w:val="22"/>
        </w:rPr>
        <w:t>письменном виде</w:t>
      </w:r>
      <w:r w:rsidR="005F00A1" w:rsidRPr="005D3CE5">
        <w:rPr>
          <w:rFonts w:asciiTheme="minorHAnsi" w:hAnsiTheme="minorHAnsi" w:cstheme="minorHAnsi"/>
          <w:sz w:val="22"/>
          <w:szCs w:val="22"/>
        </w:rPr>
        <w:t xml:space="preserve"> на </w:t>
      </w:r>
      <w:r w:rsidR="00255A9C" w:rsidRPr="005D3CE5">
        <w:rPr>
          <w:rFonts w:asciiTheme="minorHAnsi" w:hAnsiTheme="minorHAnsi" w:cstheme="minorHAnsi"/>
          <w:sz w:val="22"/>
          <w:szCs w:val="22"/>
        </w:rPr>
        <w:t>том языке, на которо</w:t>
      </w:r>
      <w:r w:rsidR="004E37C6" w:rsidRPr="005D3CE5">
        <w:rPr>
          <w:rFonts w:asciiTheme="minorHAnsi" w:hAnsiTheme="minorHAnsi" w:cstheme="minorHAnsi"/>
          <w:sz w:val="22"/>
          <w:szCs w:val="22"/>
        </w:rPr>
        <w:t>м Вы к нам обратились</w:t>
      </w:r>
      <w:r w:rsidR="00062C74" w:rsidRPr="005D3CE5">
        <w:rPr>
          <w:rFonts w:asciiTheme="minorHAnsi" w:hAnsiTheme="minorHAnsi" w:cstheme="minorHAnsi"/>
          <w:sz w:val="22"/>
          <w:szCs w:val="22"/>
        </w:rPr>
        <w:t xml:space="preserve">.  </w:t>
      </w:r>
      <w:r w:rsidR="00203673" w:rsidRPr="005D3CE5">
        <w:rPr>
          <w:rFonts w:asciiTheme="minorHAnsi" w:hAnsiTheme="minorHAnsi" w:cstheme="minorHAnsi"/>
          <w:sz w:val="22"/>
          <w:szCs w:val="22"/>
        </w:rPr>
        <w:t>В случае, если Вы</w:t>
      </w:r>
      <w:r w:rsidR="008322DF" w:rsidRPr="005D3CE5">
        <w:rPr>
          <w:rFonts w:asciiTheme="minorHAnsi" w:hAnsiTheme="minorHAnsi" w:cstheme="minorHAnsi"/>
          <w:sz w:val="22"/>
          <w:szCs w:val="22"/>
        </w:rPr>
        <w:t xml:space="preserve"> </w:t>
      </w:r>
      <w:r w:rsidR="00203673" w:rsidRPr="005D3CE5">
        <w:rPr>
          <w:rFonts w:asciiTheme="minorHAnsi" w:hAnsiTheme="minorHAnsi" w:cstheme="minorHAnsi"/>
          <w:sz w:val="22"/>
          <w:szCs w:val="22"/>
        </w:rPr>
        <w:t>чем-то недовольн</w:t>
      </w:r>
      <w:r w:rsidR="005C7D33" w:rsidRPr="005D3CE5">
        <w:rPr>
          <w:rFonts w:asciiTheme="minorHAnsi" w:hAnsiTheme="minorHAnsi" w:cstheme="minorHAnsi"/>
          <w:sz w:val="22"/>
          <w:szCs w:val="22"/>
        </w:rPr>
        <w:t xml:space="preserve">ы, я </w:t>
      </w:r>
      <w:r w:rsidR="008322DF" w:rsidRPr="005D3CE5">
        <w:rPr>
          <w:rFonts w:asciiTheme="minorHAnsi" w:hAnsiTheme="minorHAnsi" w:cstheme="minorHAnsi"/>
          <w:sz w:val="22"/>
          <w:szCs w:val="22"/>
        </w:rPr>
        <w:t>предлагаю</w:t>
      </w:r>
      <w:r w:rsidR="00203673" w:rsidRPr="005D3CE5">
        <w:rPr>
          <w:rFonts w:asciiTheme="minorHAnsi" w:hAnsiTheme="minorHAnsi" w:cstheme="minorHAnsi"/>
          <w:sz w:val="22"/>
          <w:szCs w:val="22"/>
        </w:rPr>
        <w:t xml:space="preserve"> Вам</w:t>
      </w:r>
      <w:r w:rsidR="00DA0FF2" w:rsidRPr="005D3CE5">
        <w:rPr>
          <w:rFonts w:asciiTheme="minorHAnsi" w:hAnsiTheme="minorHAnsi" w:cstheme="minorHAnsi"/>
          <w:sz w:val="22"/>
          <w:szCs w:val="22"/>
        </w:rPr>
        <w:t>, сразу обра</w:t>
      </w:r>
      <w:r w:rsidR="007E61B5" w:rsidRPr="005D3CE5">
        <w:rPr>
          <w:rFonts w:asciiTheme="minorHAnsi" w:hAnsiTheme="minorHAnsi" w:cstheme="minorHAnsi"/>
          <w:sz w:val="22"/>
          <w:szCs w:val="22"/>
        </w:rPr>
        <w:t>титьс</w:t>
      </w:r>
      <w:r w:rsidR="00DA0FF2" w:rsidRPr="005D3CE5">
        <w:rPr>
          <w:rFonts w:asciiTheme="minorHAnsi" w:hAnsiTheme="minorHAnsi" w:cstheme="minorHAnsi"/>
          <w:sz w:val="22"/>
          <w:szCs w:val="22"/>
        </w:rPr>
        <w:t>я к</w:t>
      </w:r>
      <w:r w:rsidR="00CC4448" w:rsidRPr="005D3CE5">
        <w:rPr>
          <w:rFonts w:asciiTheme="minorHAnsi" w:hAnsiTheme="minorHAnsi" w:cstheme="minorHAnsi"/>
          <w:sz w:val="22"/>
          <w:szCs w:val="22"/>
        </w:rPr>
        <w:t xml:space="preserve">о мне или </w:t>
      </w:r>
      <w:r w:rsidR="007E61B5" w:rsidRPr="005D3CE5">
        <w:rPr>
          <w:rFonts w:asciiTheme="minorHAnsi" w:hAnsiTheme="minorHAnsi" w:cstheme="minorHAnsi"/>
          <w:sz w:val="22"/>
          <w:szCs w:val="22"/>
        </w:rPr>
        <w:t>моим коллегам</w:t>
      </w:r>
      <w:r w:rsidR="00FF1DB5" w:rsidRPr="005D3CE5">
        <w:rPr>
          <w:rFonts w:asciiTheme="minorHAnsi" w:hAnsiTheme="minorHAnsi" w:cstheme="minorHAnsi"/>
          <w:sz w:val="22"/>
          <w:szCs w:val="22"/>
        </w:rPr>
        <w:t xml:space="preserve">. Мы </w:t>
      </w:r>
      <w:r w:rsidR="008322DF" w:rsidRPr="005D3CE5">
        <w:rPr>
          <w:rFonts w:asciiTheme="minorHAnsi" w:hAnsiTheme="minorHAnsi" w:cstheme="minorHAnsi"/>
          <w:sz w:val="22"/>
          <w:szCs w:val="22"/>
        </w:rPr>
        <w:t>по</w:t>
      </w:r>
      <w:r w:rsidR="00FF1DB5" w:rsidRPr="005D3CE5">
        <w:rPr>
          <w:rFonts w:asciiTheme="minorHAnsi" w:hAnsiTheme="minorHAnsi" w:cstheme="minorHAnsi"/>
          <w:sz w:val="22"/>
          <w:szCs w:val="22"/>
        </w:rPr>
        <w:t xml:space="preserve">стараемся </w:t>
      </w:r>
      <w:r w:rsidR="00816FF1" w:rsidRPr="005D3CE5">
        <w:rPr>
          <w:rFonts w:asciiTheme="minorHAnsi" w:hAnsiTheme="minorHAnsi" w:cstheme="minorHAnsi"/>
          <w:sz w:val="22"/>
          <w:szCs w:val="22"/>
        </w:rPr>
        <w:t xml:space="preserve">быстро </w:t>
      </w:r>
      <w:r w:rsidR="008322DF" w:rsidRPr="005D3CE5">
        <w:rPr>
          <w:rFonts w:asciiTheme="minorHAnsi" w:hAnsiTheme="minorHAnsi" w:cstheme="minorHAnsi"/>
          <w:sz w:val="22"/>
          <w:szCs w:val="22"/>
        </w:rPr>
        <w:t>раз</w:t>
      </w:r>
      <w:r w:rsidR="001314D1" w:rsidRPr="005D3CE5">
        <w:rPr>
          <w:rFonts w:asciiTheme="minorHAnsi" w:hAnsiTheme="minorHAnsi" w:cstheme="minorHAnsi"/>
          <w:sz w:val="22"/>
          <w:szCs w:val="22"/>
        </w:rPr>
        <w:t>решить</w:t>
      </w:r>
      <w:r w:rsidR="008322DF" w:rsidRPr="005D3CE5">
        <w:rPr>
          <w:rFonts w:asciiTheme="minorHAnsi" w:hAnsiTheme="minorHAnsi" w:cstheme="minorHAnsi"/>
          <w:sz w:val="22"/>
          <w:szCs w:val="22"/>
        </w:rPr>
        <w:t xml:space="preserve"> ситуацию</w:t>
      </w:r>
      <w:r w:rsidR="004702C2" w:rsidRPr="005D3CE5">
        <w:rPr>
          <w:rFonts w:asciiTheme="minorHAnsi" w:hAnsiTheme="minorHAnsi" w:cstheme="minorHAnsi"/>
          <w:sz w:val="22"/>
          <w:szCs w:val="22"/>
        </w:rPr>
        <w:t>.</w:t>
      </w:r>
      <w:r w:rsidR="00151361" w:rsidRPr="005D3CE5">
        <w:rPr>
          <w:rFonts w:asciiTheme="minorHAnsi" w:hAnsiTheme="minorHAnsi" w:cstheme="minorHAnsi"/>
          <w:sz w:val="22"/>
          <w:szCs w:val="22"/>
        </w:rPr>
        <w:t xml:space="preserve"> Ва</w:t>
      </w:r>
      <w:r w:rsidR="00132EF7" w:rsidRPr="005D3CE5">
        <w:rPr>
          <w:rFonts w:asciiTheme="minorHAnsi" w:hAnsiTheme="minorHAnsi" w:cstheme="minorHAnsi"/>
          <w:sz w:val="22"/>
          <w:szCs w:val="22"/>
        </w:rPr>
        <w:t>ши замечания помог</w:t>
      </w:r>
      <w:r w:rsidR="00992043" w:rsidRPr="005D3CE5">
        <w:rPr>
          <w:rFonts w:asciiTheme="minorHAnsi" w:hAnsiTheme="minorHAnsi" w:cstheme="minorHAnsi"/>
          <w:sz w:val="22"/>
          <w:szCs w:val="22"/>
        </w:rPr>
        <w:t>у</w:t>
      </w:r>
      <w:r w:rsidR="00132EF7" w:rsidRPr="005D3CE5">
        <w:rPr>
          <w:rFonts w:asciiTheme="minorHAnsi" w:hAnsiTheme="minorHAnsi" w:cstheme="minorHAnsi"/>
          <w:sz w:val="22"/>
          <w:szCs w:val="22"/>
        </w:rPr>
        <w:t xml:space="preserve">т нам </w:t>
      </w:r>
      <w:r w:rsidR="00913740" w:rsidRPr="005D3CE5">
        <w:rPr>
          <w:rFonts w:asciiTheme="minorHAnsi" w:hAnsiTheme="minorHAnsi" w:cstheme="minorHAnsi"/>
          <w:sz w:val="22"/>
          <w:szCs w:val="22"/>
        </w:rPr>
        <w:t>улучшить свой сервис.</w:t>
      </w:r>
    </w:p>
    <w:p w14:paraId="20B5444B" w14:textId="77777777" w:rsidR="00904C85" w:rsidRDefault="00522568">
      <w:pPr>
        <w:pStyle w:val="tkTekst"/>
        <w:ind w:left="426" w:firstLine="282"/>
        <w:rPr>
          <w:rFonts w:asciiTheme="minorHAnsi" w:hAnsiTheme="minorHAnsi" w:cstheme="minorHAnsi"/>
          <w:sz w:val="22"/>
          <w:szCs w:val="22"/>
        </w:rPr>
      </w:pPr>
      <w:r w:rsidRPr="005D3CE5">
        <w:rPr>
          <w:rFonts w:asciiTheme="minorHAnsi" w:hAnsiTheme="minorHAnsi" w:cstheme="minorHAnsi"/>
          <w:sz w:val="22"/>
          <w:szCs w:val="22"/>
          <w:highlight w:val="yellow"/>
        </w:rPr>
        <w:t>+</w:t>
      </w:r>
      <w:ins w:id="8" w:author="user" w:date="2020-03-02T10:06:00Z">
        <w:r w:rsidR="005A1A4B" w:rsidRPr="005D3CE5">
          <w:rPr>
            <w:rFonts w:asciiTheme="minorHAnsi" w:hAnsiTheme="minorHAnsi" w:cstheme="minorHAnsi"/>
            <w:sz w:val="22"/>
            <w:szCs w:val="22"/>
          </w:rPr>
          <w:t xml:space="preserve"> </w:t>
        </w:r>
      </w:ins>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0B9D3608" w14:textId="77777777" w:rsidR="003855A9" w:rsidRPr="005D3CE5" w:rsidRDefault="003855A9" w:rsidP="007634A4">
      <w:pPr>
        <w:pStyle w:val="tkTekst"/>
        <w:ind w:left="426" w:hanging="426"/>
        <w:rPr>
          <w:rFonts w:asciiTheme="minorHAnsi" w:hAnsiTheme="minorHAnsi" w:cstheme="minorHAnsi"/>
          <w:sz w:val="22"/>
          <w:szCs w:val="22"/>
        </w:rPr>
      </w:pPr>
    </w:p>
    <w:p w14:paraId="1DB752F1" w14:textId="5EB7BF69" w:rsidR="00A771AB" w:rsidRPr="005D3CE5" w:rsidRDefault="00C1786C" w:rsidP="007634A4">
      <w:pPr>
        <w:pStyle w:val="tkTekst"/>
        <w:numPr>
          <w:ilvl w:val="0"/>
          <w:numId w:val="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на </w:t>
      </w:r>
      <w:r w:rsidR="001B58FF" w:rsidRPr="005D3CE5">
        <w:rPr>
          <w:rFonts w:asciiTheme="minorHAnsi" w:hAnsiTheme="minorHAnsi" w:cstheme="minorHAnsi"/>
          <w:b/>
          <w:bCs/>
          <w:sz w:val="22"/>
          <w:szCs w:val="22"/>
        </w:rPr>
        <w:t>обращение в Национальный бан</w:t>
      </w:r>
      <w:r w:rsidR="00052489" w:rsidRPr="005D3CE5">
        <w:rPr>
          <w:rFonts w:asciiTheme="minorHAnsi" w:hAnsiTheme="minorHAnsi" w:cstheme="minorHAnsi"/>
          <w:b/>
          <w:bCs/>
          <w:sz w:val="22"/>
          <w:szCs w:val="22"/>
        </w:rPr>
        <w:t>к</w:t>
      </w:r>
    </w:p>
    <w:p w14:paraId="58EDA44C" w14:textId="47FAB705" w:rsidR="00E168A2" w:rsidRPr="005D3CE5" w:rsidRDefault="00EC4BF5" w:rsidP="007634A4">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 xml:space="preserve">Если </w:t>
      </w:r>
      <w:r w:rsidR="00423D36" w:rsidRPr="005D3CE5">
        <w:rPr>
          <w:rFonts w:asciiTheme="minorHAnsi" w:hAnsiTheme="minorHAnsi" w:cstheme="minorHAnsi"/>
          <w:sz w:val="22"/>
          <w:szCs w:val="22"/>
        </w:rPr>
        <w:t xml:space="preserve">Вы не согласны с </w:t>
      </w:r>
      <w:r w:rsidR="00EB4EF2" w:rsidRPr="005D3CE5">
        <w:rPr>
          <w:rFonts w:asciiTheme="minorHAnsi" w:hAnsiTheme="minorHAnsi" w:cstheme="minorHAnsi"/>
          <w:sz w:val="22"/>
          <w:szCs w:val="22"/>
        </w:rPr>
        <w:t>принятым нами решением или считаете, что Ваши права нарушены, Вы можете обратиться в Национальный банк</w:t>
      </w:r>
      <w:r w:rsidR="008322DF" w:rsidRPr="005D3CE5">
        <w:rPr>
          <w:rFonts w:asciiTheme="minorHAnsi" w:hAnsiTheme="minorHAnsi" w:cstheme="minorHAnsi"/>
          <w:sz w:val="22"/>
          <w:szCs w:val="22"/>
        </w:rPr>
        <w:t xml:space="preserve"> КР</w:t>
      </w:r>
      <w:r w:rsidR="00EB4EF2" w:rsidRPr="005D3CE5">
        <w:rPr>
          <w:rFonts w:asciiTheme="minorHAnsi" w:hAnsiTheme="minorHAnsi" w:cstheme="minorHAnsi"/>
          <w:sz w:val="22"/>
          <w:szCs w:val="22"/>
        </w:rPr>
        <w:t xml:space="preserve">. </w:t>
      </w:r>
      <w:r w:rsidR="008322DF" w:rsidRPr="005D3CE5">
        <w:rPr>
          <w:rFonts w:asciiTheme="minorHAnsi" w:hAnsiTheme="minorHAnsi" w:cstheme="minorHAnsi"/>
          <w:sz w:val="22"/>
          <w:szCs w:val="22"/>
        </w:rPr>
        <w:t xml:space="preserve">Нам важно ваше мнение, и мы постараемся учесть все недостатки. </w:t>
      </w:r>
      <w:r w:rsidR="002D6C0E" w:rsidRPr="005D3CE5">
        <w:rPr>
          <w:rFonts w:asciiTheme="minorHAnsi" w:hAnsiTheme="minorHAnsi" w:cstheme="minorHAnsi"/>
          <w:sz w:val="22"/>
          <w:szCs w:val="22"/>
        </w:rPr>
        <w:t>Е</w:t>
      </w:r>
      <w:r w:rsidR="00EC39F6" w:rsidRPr="005D3CE5">
        <w:rPr>
          <w:rFonts w:asciiTheme="minorHAnsi" w:hAnsiTheme="minorHAnsi" w:cstheme="minorHAnsi"/>
          <w:sz w:val="22"/>
          <w:szCs w:val="22"/>
        </w:rPr>
        <w:t xml:space="preserve">щё раз, спасибо, что </w:t>
      </w:r>
      <w:r w:rsidR="002F512E" w:rsidRPr="005D3CE5">
        <w:rPr>
          <w:rFonts w:asciiTheme="minorHAnsi" w:hAnsiTheme="minorHAnsi" w:cstheme="minorHAnsi"/>
          <w:sz w:val="22"/>
          <w:szCs w:val="22"/>
        </w:rPr>
        <w:t xml:space="preserve">Вы выбрали наши </w:t>
      </w:r>
      <w:r w:rsidR="006968E4" w:rsidRPr="005D3CE5">
        <w:rPr>
          <w:rFonts w:asciiTheme="minorHAnsi" w:hAnsiTheme="minorHAnsi" w:cstheme="minorHAnsi"/>
          <w:sz w:val="22"/>
          <w:szCs w:val="22"/>
        </w:rPr>
        <w:t>финансовые услуги.</w:t>
      </w:r>
    </w:p>
    <w:p w14:paraId="22A46481" w14:textId="77777777" w:rsidR="00904C85" w:rsidRDefault="00481CE5" w:rsidP="00301A2C">
      <w:pPr>
        <w:pStyle w:val="rvps865949"/>
        <w:shd w:val="clear" w:color="auto" w:fill="FFFFFF"/>
        <w:tabs>
          <w:tab w:val="left" w:pos="426"/>
        </w:tabs>
        <w:spacing w:before="195" w:beforeAutospacing="0" w:after="75" w:afterAutospacing="0" w:line="230" w:lineRule="atLeast"/>
        <w:jc w:val="both"/>
        <w:rPr>
          <w:rFonts w:asciiTheme="minorHAnsi" w:hAnsiTheme="minorHAnsi" w:cstheme="minorHAnsi"/>
          <w:sz w:val="22"/>
          <w:szCs w:val="22"/>
        </w:rPr>
      </w:pPr>
      <w:r w:rsidRPr="005D3CE5">
        <w:rPr>
          <w:rFonts w:asciiTheme="minorHAnsi" w:hAnsiTheme="minorHAnsi" w:cstheme="minorHAnsi"/>
          <w:color w:val="FF0000"/>
          <w:sz w:val="22"/>
          <w:szCs w:val="22"/>
          <w:highlight w:val="yellow"/>
        </w:rPr>
        <w:t>+</w:t>
      </w:r>
      <w:r w:rsidRPr="005D3CE5">
        <w:rPr>
          <w:rFonts w:asciiTheme="minorHAnsi" w:hAnsiTheme="minorHAnsi" w:cstheme="minorHAnsi"/>
          <w:color w:val="FF0000"/>
          <w:sz w:val="22"/>
          <w:szCs w:val="22"/>
        </w:rPr>
        <w:t xml:space="preserve"> </w:t>
      </w:r>
      <w:r w:rsidR="00301A2C" w:rsidRPr="005D3CE5">
        <w:rPr>
          <w:rFonts w:asciiTheme="minorHAnsi" w:hAnsiTheme="minorHAnsi" w:cstheme="minorHAnsi"/>
          <w:color w:val="FF0000"/>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671E5991" w14:textId="016F7257" w:rsidR="00DC221A" w:rsidRPr="005D3CE5" w:rsidRDefault="0016681C">
      <w:pPr>
        <w:rPr>
          <w:rFonts w:cstheme="minorHAnsi"/>
          <w:b/>
          <w:u w:val="single"/>
        </w:rPr>
      </w:pPr>
      <w:r w:rsidRPr="005D3CE5">
        <w:rPr>
          <w:rFonts w:cstheme="minorHAnsi"/>
          <w:b/>
          <w:u w:val="single"/>
        </w:rPr>
        <w:br w:type="page"/>
      </w:r>
    </w:p>
    <w:p w14:paraId="5B636271" w14:textId="2BAD82C0" w:rsidR="00DC221A" w:rsidRPr="005D3CE5" w:rsidRDefault="007E1C87" w:rsidP="00DC221A">
      <w:pPr>
        <w:pStyle w:val="1"/>
        <w:rPr>
          <w:rFonts w:asciiTheme="minorHAnsi" w:hAnsiTheme="minorHAnsi" w:cstheme="minorHAnsi"/>
          <w:sz w:val="22"/>
          <w:szCs w:val="22"/>
        </w:rPr>
      </w:pPr>
      <w:r w:rsidRPr="005D3CE5">
        <w:rPr>
          <w:rFonts w:asciiTheme="minorHAnsi" w:hAnsiTheme="minorHAnsi" w:cstheme="minorHAnsi"/>
          <w:noProof/>
          <w:sz w:val="22"/>
          <w:szCs w:val="22"/>
          <w:lang w:eastAsia="ru-RU"/>
        </w:rPr>
        <w:lastRenderedPageBreak/>
        <w:drawing>
          <wp:anchor distT="0" distB="0" distL="114300" distR="114300" simplePos="0" relativeHeight="251658244" behindDoc="0" locked="0" layoutInCell="1" allowOverlap="1" wp14:anchorId="528DBF56" wp14:editId="6BE93906">
            <wp:simplePos x="0" y="0"/>
            <wp:positionH relativeFrom="column">
              <wp:posOffset>5270500</wp:posOffset>
            </wp:positionH>
            <wp:positionV relativeFrom="paragraph">
              <wp:posOffset>-292735</wp:posOffset>
            </wp:positionV>
            <wp:extent cx="538398" cy="660400"/>
            <wp:effectExtent l="0" t="0" r="0" b="63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398" cy="660400"/>
                    </a:xfrm>
                    <a:prstGeom prst="rect">
                      <a:avLst/>
                    </a:prstGeom>
                  </pic:spPr>
                </pic:pic>
              </a:graphicData>
            </a:graphic>
            <wp14:sizeRelH relativeFrom="page">
              <wp14:pctWidth>0</wp14:pctWidth>
            </wp14:sizeRelH>
            <wp14:sizeRelV relativeFrom="page">
              <wp14:pctHeight>0</wp14:pctHeight>
            </wp14:sizeRelV>
          </wp:anchor>
        </w:drawing>
      </w:r>
      <w:r w:rsidR="00E10C27" w:rsidRPr="005D3CE5">
        <w:rPr>
          <w:rFonts w:asciiTheme="minorHAnsi" w:hAnsiTheme="minorHAnsi" w:cstheme="minorHAnsi"/>
          <w:sz w:val="22"/>
          <w:szCs w:val="22"/>
        </w:rPr>
        <w:t>Кред</w:t>
      </w:r>
      <w:r w:rsidR="00DC221A" w:rsidRPr="005D3CE5">
        <w:rPr>
          <w:rFonts w:asciiTheme="minorHAnsi" w:hAnsiTheme="minorHAnsi" w:cstheme="minorHAnsi"/>
          <w:sz w:val="22"/>
          <w:szCs w:val="22"/>
        </w:rPr>
        <w:t>ит</w:t>
      </w:r>
    </w:p>
    <w:p w14:paraId="72711F0C" w14:textId="77777777" w:rsidR="004D24B7" w:rsidRPr="005D3CE5" w:rsidRDefault="004D24B7" w:rsidP="008A5DA6">
      <w:pPr>
        <w:pStyle w:val="tkTekst"/>
        <w:ind w:firstLine="0"/>
        <w:rPr>
          <w:rFonts w:asciiTheme="minorHAnsi" w:hAnsiTheme="minorHAnsi" w:cstheme="minorHAnsi"/>
          <w:sz w:val="22"/>
          <w:szCs w:val="22"/>
        </w:rPr>
      </w:pPr>
    </w:p>
    <w:p w14:paraId="2FB55B93" w14:textId="7E67FCC2" w:rsidR="008A5DA6" w:rsidRPr="005D3CE5" w:rsidRDefault="008A5DA6" w:rsidP="008A5DA6">
      <w:pPr>
        <w:pStyle w:val="tkTekst"/>
        <w:ind w:firstLine="0"/>
        <w:rPr>
          <w:rFonts w:asciiTheme="minorHAnsi" w:hAnsiTheme="minorHAnsi" w:cstheme="minorHAnsi"/>
          <w:sz w:val="22"/>
          <w:szCs w:val="22"/>
        </w:rPr>
      </w:pPr>
      <w:r w:rsidRPr="005D3CE5">
        <w:rPr>
          <w:rFonts w:asciiTheme="minorHAnsi" w:hAnsiTheme="minorHAnsi" w:cstheme="minorHAnsi"/>
          <w:sz w:val="22"/>
          <w:szCs w:val="22"/>
        </w:rPr>
        <w:t xml:space="preserve">Договор </w:t>
      </w:r>
      <w:r w:rsidR="005B318F" w:rsidRPr="005D3CE5">
        <w:rPr>
          <w:rFonts w:asciiTheme="minorHAnsi" w:hAnsiTheme="minorHAnsi" w:cstheme="minorHAnsi"/>
          <w:sz w:val="22"/>
          <w:szCs w:val="22"/>
        </w:rPr>
        <w:t>о кредите — это</w:t>
      </w:r>
      <w:r w:rsidRPr="005D3CE5">
        <w:rPr>
          <w:rFonts w:asciiTheme="minorHAnsi" w:hAnsiTheme="minorHAnsi" w:cstheme="minorHAnsi"/>
          <w:sz w:val="22"/>
          <w:szCs w:val="22"/>
        </w:rPr>
        <w:t xml:space="preserve"> договор между банком</w:t>
      </w:r>
      <w:r w:rsidR="00992043" w:rsidRPr="005D3CE5">
        <w:rPr>
          <w:rFonts w:asciiTheme="minorHAnsi" w:hAnsiTheme="minorHAnsi" w:cstheme="minorHAnsi"/>
          <w:sz w:val="22"/>
          <w:szCs w:val="22"/>
        </w:rPr>
        <w:t xml:space="preserve">, </w:t>
      </w:r>
      <w:r w:rsidRPr="005D3CE5">
        <w:rPr>
          <w:rFonts w:asciiTheme="minorHAnsi" w:hAnsiTheme="minorHAnsi" w:cstheme="minorHAnsi"/>
          <w:sz w:val="22"/>
          <w:szCs w:val="22"/>
        </w:rPr>
        <w:t>с одной стороны и клиентом</w:t>
      </w:r>
      <w:r w:rsidR="00992043" w:rsidRPr="005D3CE5">
        <w:rPr>
          <w:rFonts w:asciiTheme="minorHAnsi" w:hAnsiTheme="minorHAnsi" w:cstheme="minorHAnsi"/>
          <w:sz w:val="22"/>
          <w:szCs w:val="22"/>
        </w:rPr>
        <w:t xml:space="preserve">, </w:t>
      </w:r>
      <w:r w:rsidRPr="005D3CE5">
        <w:rPr>
          <w:rFonts w:asciiTheme="minorHAnsi" w:hAnsiTheme="minorHAnsi" w:cstheme="minorHAnsi"/>
          <w:sz w:val="22"/>
          <w:szCs w:val="22"/>
        </w:rPr>
        <w:t xml:space="preserve">с другой стороной о предоставлении </w:t>
      </w:r>
      <w:r w:rsidR="004D24B7" w:rsidRPr="005D3CE5">
        <w:rPr>
          <w:rFonts w:asciiTheme="minorHAnsi" w:hAnsiTheme="minorHAnsi" w:cstheme="minorHAnsi"/>
          <w:sz w:val="22"/>
          <w:szCs w:val="22"/>
        </w:rPr>
        <w:t xml:space="preserve">денежных средств </w:t>
      </w:r>
      <w:r w:rsidR="008425E6" w:rsidRPr="005D3CE5">
        <w:rPr>
          <w:rFonts w:asciiTheme="minorHAnsi" w:hAnsiTheme="minorHAnsi" w:cstheme="minorHAnsi"/>
          <w:sz w:val="22"/>
          <w:szCs w:val="22"/>
        </w:rPr>
        <w:t xml:space="preserve">на определённый срок </w:t>
      </w:r>
      <w:r w:rsidR="00974C5C" w:rsidRPr="005D3CE5">
        <w:rPr>
          <w:rFonts w:asciiTheme="minorHAnsi" w:hAnsiTheme="minorHAnsi" w:cstheme="minorHAnsi"/>
          <w:sz w:val="22"/>
          <w:szCs w:val="22"/>
        </w:rPr>
        <w:t>и</w:t>
      </w:r>
      <w:r w:rsidR="00AB3A47" w:rsidRPr="005D3CE5">
        <w:rPr>
          <w:rFonts w:asciiTheme="minorHAnsi" w:hAnsiTheme="minorHAnsi" w:cstheme="minorHAnsi"/>
          <w:sz w:val="22"/>
          <w:szCs w:val="22"/>
        </w:rPr>
        <w:t xml:space="preserve"> </w:t>
      </w:r>
      <w:r w:rsidR="00BF684A" w:rsidRPr="005D3CE5">
        <w:rPr>
          <w:rFonts w:asciiTheme="minorHAnsi" w:hAnsiTheme="minorHAnsi" w:cstheme="minorHAnsi"/>
          <w:sz w:val="22"/>
          <w:szCs w:val="22"/>
        </w:rPr>
        <w:t>определённ</w:t>
      </w:r>
      <w:r w:rsidR="00992043" w:rsidRPr="005D3CE5">
        <w:rPr>
          <w:rFonts w:asciiTheme="minorHAnsi" w:hAnsiTheme="minorHAnsi" w:cstheme="minorHAnsi"/>
          <w:sz w:val="22"/>
          <w:szCs w:val="22"/>
        </w:rPr>
        <w:t>ые цели</w:t>
      </w:r>
      <w:r w:rsidRPr="005D3CE5">
        <w:rPr>
          <w:rFonts w:asciiTheme="minorHAnsi" w:hAnsiTheme="minorHAnsi" w:cstheme="minorHAnsi"/>
          <w:sz w:val="22"/>
          <w:szCs w:val="22"/>
        </w:rPr>
        <w:t>. Договор содержит права и обязанности об</w:t>
      </w:r>
      <w:r w:rsidR="00992043" w:rsidRPr="005D3CE5">
        <w:rPr>
          <w:rFonts w:asciiTheme="minorHAnsi" w:hAnsiTheme="minorHAnsi" w:cstheme="minorHAnsi"/>
          <w:sz w:val="22"/>
          <w:szCs w:val="22"/>
        </w:rPr>
        <w:t>е</w:t>
      </w:r>
      <w:r w:rsidRPr="005D3CE5">
        <w:rPr>
          <w:rFonts w:asciiTheme="minorHAnsi" w:hAnsiTheme="minorHAnsi" w:cstheme="minorHAnsi"/>
          <w:sz w:val="22"/>
          <w:szCs w:val="22"/>
        </w:rPr>
        <w:t>их сторон. Он должен быть</w:t>
      </w:r>
      <w:r w:rsidR="00992043" w:rsidRPr="005D3CE5">
        <w:rPr>
          <w:rFonts w:asciiTheme="minorHAnsi" w:hAnsiTheme="minorHAnsi" w:cstheme="minorHAnsi"/>
          <w:sz w:val="22"/>
          <w:szCs w:val="22"/>
        </w:rPr>
        <w:t xml:space="preserve"> составлен</w:t>
      </w:r>
      <w:r w:rsidRPr="005D3CE5">
        <w:rPr>
          <w:rFonts w:asciiTheme="minorHAnsi" w:hAnsiTheme="minorHAnsi" w:cstheme="minorHAnsi"/>
          <w:sz w:val="22"/>
          <w:szCs w:val="22"/>
        </w:rPr>
        <w:t xml:space="preserve"> в письменной форме. </w:t>
      </w:r>
    </w:p>
    <w:p w14:paraId="5D7D7DA3" w14:textId="77777777" w:rsidR="00DC221A" w:rsidRPr="005D3CE5" w:rsidRDefault="00DC221A" w:rsidP="00DC221A">
      <w:pPr>
        <w:pStyle w:val="tkTekst"/>
        <w:ind w:firstLine="0"/>
        <w:rPr>
          <w:rFonts w:asciiTheme="minorHAnsi" w:hAnsiTheme="minorHAnsi" w:cstheme="minorHAnsi"/>
          <w:sz w:val="22"/>
          <w:szCs w:val="22"/>
        </w:rPr>
      </w:pPr>
    </w:p>
    <w:p w14:paraId="213EA201" w14:textId="77777777" w:rsidR="007E1C87" w:rsidRPr="005D3CE5" w:rsidRDefault="007E1C87" w:rsidP="00DC221A">
      <w:pPr>
        <w:pStyle w:val="tkTekst"/>
        <w:ind w:firstLine="0"/>
        <w:rPr>
          <w:rFonts w:asciiTheme="minorHAnsi" w:hAnsiTheme="minorHAnsi" w:cstheme="minorHAnsi"/>
          <w:sz w:val="22"/>
          <w:szCs w:val="22"/>
        </w:rPr>
      </w:pPr>
    </w:p>
    <w:p w14:paraId="27776095" w14:textId="77777777" w:rsidR="00DC221A" w:rsidRPr="005D3CE5" w:rsidRDefault="00DC221A" w:rsidP="00DC221A">
      <w:pPr>
        <w:pStyle w:val="tkTekst"/>
        <w:ind w:firstLine="0"/>
        <w:rPr>
          <w:rFonts w:asciiTheme="minorHAnsi" w:hAnsiTheme="minorHAnsi" w:cstheme="minorHAnsi"/>
          <w:b/>
          <w:bCs/>
          <w:sz w:val="22"/>
          <w:szCs w:val="22"/>
          <w:lang w:val="de-DE"/>
        </w:rPr>
      </w:pPr>
      <w:r w:rsidRPr="005D3CE5">
        <w:rPr>
          <w:rFonts w:asciiTheme="minorHAnsi" w:hAnsiTheme="minorHAnsi" w:cstheme="minorHAnsi"/>
          <w:b/>
          <w:bCs/>
          <w:sz w:val="22"/>
          <w:szCs w:val="22"/>
        </w:rPr>
        <w:t>До заключения договора</w:t>
      </w:r>
    </w:p>
    <w:p w14:paraId="10BD7F02" w14:textId="77777777" w:rsidR="004F64FE" w:rsidRPr="005D3CE5" w:rsidRDefault="004F64FE" w:rsidP="007E1C87">
      <w:pPr>
        <w:pStyle w:val="tkTekst"/>
        <w:numPr>
          <w:ilvl w:val="0"/>
          <w:numId w:val="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Право свободного выбора финансовой организации</w:t>
      </w:r>
    </w:p>
    <w:p w14:paraId="65655D80" w14:textId="5862CC6C" w:rsidR="008322DF" w:rsidRPr="005D3CE5" w:rsidRDefault="007E1C87" w:rsidP="008322DF">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4F64FE" w:rsidRPr="005D3CE5">
        <w:rPr>
          <w:rFonts w:asciiTheme="minorHAnsi" w:hAnsiTheme="minorHAnsi" w:cstheme="minorHAnsi"/>
          <w:sz w:val="22"/>
          <w:szCs w:val="22"/>
        </w:rPr>
        <w:t>Большое спасибо, что Вы выбрали наш банк. Вы, наверное, знаете, что у Вас есть право свободного выбора финансово</w:t>
      </w:r>
      <w:r w:rsidR="00301A2C" w:rsidRPr="005D3CE5">
        <w:rPr>
          <w:rFonts w:asciiTheme="minorHAnsi" w:hAnsiTheme="minorHAnsi" w:cstheme="minorHAnsi"/>
          <w:sz w:val="22"/>
          <w:szCs w:val="22"/>
        </w:rPr>
        <w:t>й</w:t>
      </w:r>
      <w:r w:rsidR="004F64FE" w:rsidRPr="005D3CE5">
        <w:rPr>
          <w:rFonts w:asciiTheme="minorHAnsi" w:hAnsiTheme="minorHAnsi" w:cstheme="minorHAnsi"/>
          <w:sz w:val="22"/>
          <w:szCs w:val="22"/>
        </w:rPr>
        <w:t xml:space="preserve"> </w:t>
      </w:r>
      <w:r w:rsidR="00301A2C" w:rsidRPr="005D3CE5">
        <w:rPr>
          <w:rFonts w:asciiTheme="minorHAnsi" w:hAnsiTheme="minorHAnsi" w:cstheme="minorHAnsi"/>
          <w:sz w:val="22"/>
          <w:szCs w:val="22"/>
        </w:rPr>
        <w:t>организации</w:t>
      </w:r>
      <w:r w:rsidR="004F64FE" w:rsidRPr="005D3CE5">
        <w:rPr>
          <w:rFonts w:asciiTheme="minorHAnsi" w:hAnsiTheme="minorHAnsi" w:cstheme="minorHAnsi"/>
          <w:sz w:val="22"/>
          <w:szCs w:val="22"/>
        </w:rPr>
        <w:t xml:space="preserve">. </w:t>
      </w:r>
      <w:r w:rsidR="008322DF" w:rsidRPr="005D3CE5">
        <w:rPr>
          <w:rFonts w:asciiTheme="minorHAnsi" w:hAnsiTheme="minorHAnsi" w:cstheme="minorHAnsi"/>
          <w:sz w:val="22"/>
          <w:szCs w:val="22"/>
        </w:rPr>
        <w:t>Мы хотим, чтобы Вы остались довольны.</w:t>
      </w:r>
    </w:p>
    <w:p w14:paraId="27B2C693" w14:textId="3B021BEA" w:rsidR="004F64FE" w:rsidRPr="005D3CE5" w:rsidRDefault="008322DF" w:rsidP="008322DF">
      <w:pPr>
        <w:pStyle w:val="tkTekst"/>
        <w:ind w:left="426" w:hanging="426"/>
        <w:rPr>
          <w:rFonts w:asciiTheme="minorHAnsi" w:hAnsiTheme="minorHAnsi" w:cstheme="minorHAnsi"/>
          <w:b/>
          <w:bCs/>
          <w:sz w:val="22"/>
          <w:szCs w:val="22"/>
        </w:rPr>
      </w:pPr>
      <w:r w:rsidRPr="005D3CE5">
        <w:rPr>
          <w:rFonts w:asciiTheme="minorHAnsi" w:hAnsiTheme="minorHAnsi" w:cstheme="minorHAnsi"/>
          <w:sz w:val="22"/>
          <w:szCs w:val="22"/>
        </w:rPr>
        <w:t xml:space="preserve">+  </w:t>
      </w:r>
      <w:r w:rsidR="004F64FE" w:rsidRPr="005D3CE5">
        <w:rPr>
          <w:rFonts w:asciiTheme="minorHAnsi" w:hAnsiTheme="minorHAnsi" w:cstheme="minorHAnsi"/>
          <w:b/>
          <w:bCs/>
          <w:sz w:val="22"/>
          <w:szCs w:val="22"/>
        </w:rPr>
        <w:t>Право ознакомиться с учредительными, разрешительными документами и финансовыми отчетами финансовой организации</w:t>
      </w:r>
    </w:p>
    <w:p w14:paraId="78D61E4B" w14:textId="26B04C82" w:rsidR="008322DF" w:rsidRPr="005D3CE5" w:rsidRDefault="007E1C87" w:rsidP="008322DF">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ab/>
      </w:r>
      <w:r w:rsidR="008322DF" w:rsidRPr="005D3CE5">
        <w:rPr>
          <w:rFonts w:asciiTheme="minorHAnsi" w:hAnsiTheme="minorHAnsi" w:cstheme="minorHAnsi"/>
          <w:sz w:val="22"/>
          <w:szCs w:val="22"/>
        </w:rPr>
        <w:t xml:space="preserve">Позвольте немного рассказать о нашем банке. Наши финансовые показатели Вы можете найти на сайте </w:t>
      </w:r>
      <w:hyperlink r:id="rId12" w:history="1">
        <w:r w:rsidR="008322DF" w:rsidRPr="005D3CE5">
          <w:rPr>
            <w:rFonts w:asciiTheme="minorHAnsi" w:hAnsiTheme="minorHAnsi" w:cstheme="minorHAnsi"/>
            <w:sz w:val="22"/>
            <w:szCs w:val="22"/>
          </w:rPr>
          <w:t>www.bankxy.kg</w:t>
        </w:r>
      </w:hyperlink>
      <w:r w:rsidR="008322DF" w:rsidRPr="005D3CE5">
        <w:rPr>
          <w:rFonts w:asciiTheme="minorHAnsi" w:hAnsiTheme="minorHAnsi" w:cstheme="minorHAnsi"/>
          <w:sz w:val="22"/>
          <w:szCs w:val="22"/>
        </w:rPr>
        <w:t xml:space="preserve"> в разделе «О нашем банке». </w:t>
      </w:r>
      <w:r w:rsidR="00E70DF0" w:rsidRPr="005D3CE5">
        <w:rPr>
          <w:rFonts w:asciiTheme="minorHAnsi" w:hAnsiTheme="minorHAnsi" w:cstheme="minorHAnsi"/>
          <w:sz w:val="22"/>
          <w:szCs w:val="22"/>
        </w:rPr>
        <w:t>Если хотите</w:t>
      </w:r>
      <w:r w:rsidR="008322DF" w:rsidRPr="005D3CE5">
        <w:rPr>
          <w:rFonts w:asciiTheme="minorHAnsi" w:hAnsiTheme="minorHAnsi" w:cstheme="minorHAnsi"/>
          <w:sz w:val="22"/>
          <w:szCs w:val="22"/>
        </w:rPr>
        <w:t>, я могу выслать Вам ссылку</w:t>
      </w:r>
      <w:r w:rsidR="00E70DF0" w:rsidRPr="005D3CE5">
        <w:rPr>
          <w:rFonts w:asciiTheme="minorHAnsi" w:hAnsiTheme="minorHAnsi" w:cstheme="minorHAnsi"/>
          <w:sz w:val="22"/>
          <w:szCs w:val="22"/>
        </w:rPr>
        <w:t xml:space="preserve"> </w:t>
      </w:r>
      <w:r w:rsidR="00AD2E5B" w:rsidRPr="005D3CE5">
        <w:rPr>
          <w:rFonts w:asciiTheme="minorHAnsi" w:hAnsiTheme="minorHAnsi" w:cstheme="minorHAnsi"/>
          <w:sz w:val="22"/>
          <w:szCs w:val="22"/>
        </w:rPr>
        <w:t>на электронную</w:t>
      </w:r>
      <w:r w:rsidR="00E70DF0" w:rsidRPr="005D3CE5">
        <w:rPr>
          <w:rFonts w:asciiTheme="minorHAnsi" w:hAnsiTheme="minorHAnsi" w:cstheme="minorHAnsi"/>
          <w:sz w:val="22"/>
          <w:szCs w:val="22"/>
        </w:rPr>
        <w:t xml:space="preserve"> почт</w:t>
      </w:r>
      <w:r w:rsidR="00AD2E5B" w:rsidRPr="005D3CE5">
        <w:rPr>
          <w:rFonts w:asciiTheme="minorHAnsi" w:hAnsiTheme="minorHAnsi" w:cstheme="minorHAnsi"/>
          <w:sz w:val="22"/>
          <w:szCs w:val="22"/>
        </w:rPr>
        <w:t>у</w:t>
      </w:r>
      <w:r w:rsidR="00E70DF0" w:rsidRPr="005D3CE5">
        <w:rPr>
          <w:rFonts w:asciiTheme="minorHAnsi" w:hAnsiTheme="minorHAnsi" w:cstheme="minorHAnsi"/>
          <w:sz w:val="22"/>
          <w:szCs w:val="22"/>
        </w:rPr>
        <w:t>.</w:t>
      </w:r>
    </w:p>
    <w:p w14:paraId="34959608" w14:textId="77777777" w:rsidR="00904C85" w:rsidRDefault="00393BE2" w:rsidP="00393BE2">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ab/>
      </w:r>
      <w:r w:rsidRPr="005D3CE5">
        <w:rPr>
          <w:rFonts w:asciiTheme="minorHAnsi" w:hAnsiTheme="minorHAnsi" w:cstheme="minorHAnsi"/>
          <w:color w:val="FF0000"/>
          <w:sz w:val="22"/>
          <w:szCs w:val="22"/>
        </w:rPr>
        <w:t xml:space="preserve"> </w:t>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4A841B5A" w14:textId="77777777" w:rsidR="003855A9" w:rsidRPr="005D3CE5" w:rsidRDefault="003855A9" w:rsidP="00393BE2">
      <w:pPr>
        <w:pStyle w:val="tkTekst"/>
        <w:ind w:left="426" w:hanging="426"/>
        <w:rPr>
          <w:rFonts w:asciiTheme="minorHAnsi" w:hAnsiTheme="minorHAnsi" w:cstheme="minorHAnsi"/>
          <w:sz w:val="22"/>
          <w:szCs w:val="22"/>
        </w:rPr>
      </w:pPr>
    </w:p>
    <w:p w14:paraId="046E7DD0" w14:textId="166608AE" w:rsidR="004F64FE" w:rsidRPr="005D3CE5" w:rsidRDefault="008322DF" w:rsidP="008322DF">
      <w:pPr>
        <w:pStyle w:val="tkTekst"/>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      </w:t>
      </w:r>
      <w:r w:rsidR="004F64FE" w:rsidRPr="005D3CE5">
        <w:rPr>
          <w:rFonts w:asciiTheme="minorHAnsi" w:hAnsiTheme="minorHAnsi" w:cstheme="minorHAnsi"/>
          <w:b/>
          <w:bCs/>
          <w:sz w:val="22"/>
          <w:szCs w:val="22"/>
        </w:rPr>
        <w:t>Право выбора языка</w:t>
      </w:r>
    </w:p>
    <w:p w14:paraId="7601A3D5" w14:textId="3049533A" w:rsidR="008322DF" w:rsidRPr="005D3CE5" w:rsidRDefault="007E1C87" w:rsidP="008322DF">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8322DF" w:rsidRPr="005D3CE5">
        <w:rPr>
          <w:rFonts w:asciiTheme="minorHAnsi" w:hAnsiTheme="minorHAnsi" w:cstheme="minorHAnsi"/>
          <w:sz w:val="22"/>
          <w:szCs w:val="22"/>
        </w:rPr>
        <w:t xml:space="preserve">Вы можете выбрать язык обслуживания и предоставления документов- кыргызский или русский. Документы мы можем предоставить Вам на обоих языках. </w:t>
      </w:r>
    </w:p>
    <w:p w14:paraId="101DFFEC" w14:textId="77777777" w:rsidR="00904C85" w:rsidRDefault="00393BE2" w:rsidP="00393BE2">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 xml:space="preserve"> </w:t>
      </w:r>
      <w:r w:rsidRPr="005D3CE5">
        <w:rPr>
          <w:rFonts w:asciiTheme="minorHAnsi" w:hAnsiTheme="minorHAnsi" w:cstheme="minorHAnsi"/>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6DEBDDA3" w14:textId="318153B5" w:rsidR="00DC221A" w:rsidRPr="005D3CE5" w:rsidRDefault="008322DF" w:rsidP="008322DF">
      <w:pPr>
        <w:pStyle w:val="tkTekst"/>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      </w:t>
      </w:r>
      <w:r w:rsidR="00DC221A" w:rsidRPr="005D3CE5">
        <w:rPr>
          <w:rFonts w:asciiTheme="minorHAnsi" w:hAnsiTheme="minorHAnsi" w:cstheme="minorHAnsi"/>
          <w:b/>
          <w:bCs/>
          <w:sz w:val="22"/>
          <w:szCs w:val="22"/>
        </w:rPr>
        <w:t>Право на тщательную проверку финансовых возможностей</w:t>
      </w:r>
    </w:p>
    <w:p w14:paraId="0CA2954D" w14:textId="205B5C90" w:rsidR="00DC221A" w:rsidRPr="005D3CE5" w:rsidRDefault="007E1C87" w:rsidP="007E1C87">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8322DF" w:rsidRPr="005D3CE5">
        <w:rPr>
          <w:rFonts w:asciiTheme="minorHAnsi" w:hAnsiTheme="minorHAnsi" w:cstheme="minorHAnsi"/>
          <w:sz w:val="22"/>
          <w:szCs w:val="22"/>
        </w:rPr>
        <w:t>Для того, чтобы предложить Вам подходящий продукт, я хотел/а бы узнать больше о Ваших желаниях и возможностях. Давайте вместе обсудим, насколько вы можете достичь сво</w:t>
      </w:r>
      <w:r w:rsidR="00992043" w:rsidRPr="005D3CE5">
        <w:rPr>
          <w:rFonts w:asciiTheme="minorHAnsi" w:hAnsiTheme="minorHAnsi" w:cstheme="minorHAnsi"/>
          <w:sz w:val="22"/>
          <w:szCs w:val="22"/>
        </w:rPr>
        <w:t>ей</w:t>
      </w:r>
      <w:r w:rsidR="008322DF" w:rsidRPr="005D3CE5">
        <w:rPr>
          <w:rFonts w:asciiTheme="minorHAnsi" w:hAnsiTheme="minorHAnsi" w:cstheme="minorHAnsi"/>
          <w:sz w:val="22"/>
          <w:szCs w:val="22"/>
        </w:rPr>
        <w:t xml:space="preserve"> цел</w:t>
      </w:r>
      <w:r w:rsidR="00756592" w:rsidRPr="005D3CE5">
        <w:rPr>
          <w:rFonts w:asciiTheme="minorHAnsi" w:hAnsiTheme="minorHAnsi" w:cstheme="minorHAnsi"/>
          <w:sz w:val="22"/>
          <w:szCs w:val="22"/>
        </w:rPr>
        <w:t>и</w:t>
      </w:r>
      <w:r w:rsidR="008322DF" w:rsidRPr="005D3CE5">
        <w:rPr>
          <w:rFonts w:asciiTheme="minorHAnsi" w:hAnsiTheme="minorHAnsi" w:cstheme="minorHAnsi"/>
          <w:sz w:val="22"/>
          <w:szCs w:val="22"/>
        </w:rPr>
        <w:t xml:space="preserve"> с помощью предлагаемого продукта. </w:t>
      </w:r>
      <w:r w:rsidR="00992043" w:rsidRPr="005D3CE5">
        <w:rPr>
          <w:rFonts w:asciiTheme="minorHAnsi" w:hAnsiTheme="minorHAnsi" w:cstheme="minorHAnsi"/>
          <w:sz w:val="22"/>
          <w:szCs w:val="22"/>
        </w:rPr>
        <w:t xml:space="preserve">И мы тщательно проверим, насколько Вы можете регулярно платить ежемесячную сумму погашений и не испытывать затруднений в повседневной жизни. </w:t>
      </w:r>
      <w:r w:rsidR="008322DF" w:rsidRPr="005D3CE5">
        <w:rPr>
          <w:rFonts w:asciiTheme="minorHAnsi" w:hAnsiTheme="minorHAnsi" w:cstheme="minorHAnsi"/>
          <w:sz w:val="22"/>
          <w:szCs w:val="22"/>
        </w:rPr>
        <w:t>Для этого я задам Вам несколько вопросов.</w:t>
      </w:r>
    </w:p>
    <w:p w14:paraId="2A356CB4" w14:textId="77777777" w:rsidR="00904C85" w:rsidRDefault="000125E3" w:rsidP="000125E3">
      <w:pPr>
        <w:pStyle w:val="rvps568461"/>
        <w:shd w:val="clear" w:color="auto" w:fill="FFFFFF"/>
        <w:spacing w:before="0" w:beforeAutospacing="0" w:after="75" w:afterAutospacing="0" w:line="230" w:lineRule="atLeast"/>
        <w:ind w:firstLine="570"/>
        <w:jc w:val="both"/>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 xml:space="preserve"> </w:t>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5231C133" w14:textId="77777777" w:rsidR="003855A9" w:rsidRPr="005D3CE5" w:rsidRDefault="003855A9" w:rsidP="007E1C87">
      <w:pPr>
        <w:pStyle w:val="tkTekst"/>
        <w:ind w:left="426" w:hanging="426"/>
        <w:rPr>
          <w:rFonts w:asciiTheme="minorHAnsi" w:hAnsiTheme="minorHAnsi" w:cstheme="minorHAnsi"/>
          <w:sz w:val="22"/>
          <w:szCs w:val="22"/>
        </w:rPr>
      </w:pPr>
    </w:p>
    <w:p w14:paraId="4E9353F5" w14:textId="26D2D0CE" w:rsidR="00DC221A" w:rsidRPr="005D3CE5" w:rsidRDefault="00DC221A" w:rsidP="007E1C87">
      <w:pPr>
        <w:pStyle w:val="tkTekst"/>
        <w:numPr>
          <w:ilvl w:val="0"/>
          <w:numId w:val="5"/>
        </w:numPr>
        <w:ind w:left="426" w:hanging="426"/>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на полную и прозрачную информацию об условиях </w:t>
      </w:r>
      <w:r w:rsidR="00403F08" w:rsidRPr="005D3CE5">
        <w:rPr>
          <w:rFonts w:asciiTheme="minorHAnsi" w:hAnsiTheme="minorHAnsi" w:cstheme="minorHAnsi"/>
          <w:b/>
          <w:bCs/>
          <w:sz w:val="22"/>
          <w:szCs w:val="22"/>
        </w:rPr>
        <w:t>продуктов</w:t>
      </w:r>
    </w:p>
    <w:p w14:paraId="0BAD7898" w14:textId="5F1A8DA4" w:rsidR="003A5191" w:rsidRPr="005D3CE5" w:rsidRDefault="007E1C87" w:rsidP="007E1C87">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ab/>
      </w:r>
      <w:r w:rsidR="005953F0" w:rsidRPr="005D3CE5">
        <w:rPr>
          <w:rFonts w:asciiTheme="minorHAnsi" w:hAnsiTheme="minorHAnsi" w:cstheme="minorHAnsi"/>
          <w:sz w:val="22"/>
          <w:szCs w:val="22"/>
        </w:rPr>
        <w:t>К</w:t>
      </w:r>
      <w:r w:rsidR="001E6EE6" w:rsidRPr="005D3CE5">
        <w:rPr>
          <w:rFonts w:asciiTheme="minorHAnsi" w:hAnsiTheme="minorHAnsi" w:cstheme="minorHAnsi"/>
          <w:sz w:val="22"/>
          <w:szCs w:val="22"/>
        </w:rPr>
        <w:t xml:space="preserve">редит </w:t>
      </w:r>
      <w:r w:rsidR="00904A49" w:rsidRPr="005D3CE5">
        <w:rPr>
          <w:rFonts w:asciiTheme="minorHAnsi" w:hAnsiTheme="minorHAnsi" w:cstheme="minorHAnsi"/>
          <w:sz w:val="22"/>
          <w:szCs w:val="22"/>
        </w:rPr>
        <w:t xml:space="preserve">– </w:t>
      </w:r>
      <w:r w:rsidR="005953F0" w:rsidRPr="005D3CE5">
        <w:rPr>
          <w:rFonts w:asciiTheme="minorHAnsi" w:hAnsiTheme="minorHAnsi" w:cstheme="minorHAnsi"/>
          <w:sz w:val="22"/>
          <w:szCs w:val="22"/>
        </w:rPr>
        <w:t>долгосрочное обязательство</w:t>
      </w:r>
      <w:r w:rsidR="003327C5" w:rsidRPr="005D3CE5">
        <w:rPr>
          <w:rFonts w:asciiTheme="minorHAnsi" w:hAnsiTheme="minorHAnsi" w:cstheme="minorHAnsi"/>
          <w:sz w:val="22"/>
          <w:szCs w:val="22"/>
        </w:rPr>
        <w:t xml:space="preserve">. </w:t>
      </w:r>
      <w:r w:rsidR="00EA4AD1" w:rsidRPr="005D3CE5">
        <w:rPr>
          <w:rFonts w:asciiTheme="minorHAnsi" w:hAnsiTheme="minorHAnsi" w:cstheme="minorHAnsi"/>
          <w:sz w:val="22"/>
          <w:szCs w:val="22"/>
        </w:rPr>
        <w:t xml:space="preserve">Сейчас Вы </w:t>
      </w:r>
      <w:r w:rsidR="00E35B33" w:rsidRPr="005D3CE5">
        <w:rPr>
          <w:rFonts w:asciiTheme="minorHAnsi" w:hAnsiTheme="minorHAnsi" w:cstheme="minorHAnsi"/>
          <w:sz w:val="22"/>
          <w:szCs w:val="22"/>
        </w:rPr>
        <w:t xml:space="preserve">принимаете </w:t>
      </w:r>
      <w:r w:rsidR="00763DF7" w:rsidRPr="005D3CE5">
        <w:rPr>
          <w:rFonts w:asciiTheme="minorHAnsi" w:hAnsiTheme="minorHAnsi" w:cstheme="minorHAnsi"/>
          <w:sz w:val="22"/>
          <w:szCs w:val="22"/>
        </w:rPr>
        <w:t>решение</w:t>
      </w:r>
      <w:r w:rsidR="00EA4AD1" w:rsidRPr="005D3CE5">
        <w:rPr>
          <w:rFonts w:asciiTheme="minorHAnsi" w:hAnsiTheme="minorHAnsi" w:cstheme="minorHAnsi"/>
          <w:sz w:val="22"/>
          <w:szCs w:val="22"/>
        </w:rPr>
        <w:t>, к</w:t>
      </w:r>
      <w:r w:rsidR="005953F0" w:rsidRPr="005D3CE5">
        <w:rPr>
          <w:rFonts w:asciiTheme="minorHAnsi" w:hAnsiTheme="minorHAnsi" w:cstheme="minorHAnsi"/>
          <w:sz w:val="22"/>
          <w:szCs w:val="22"/>
        </w:rPr>
        <w:t>оторое повлияет на Ваше</w:t>
      </w:r>
      <w:r w:rsidR="00763DF7" w:rsidRPr="005D3CE5">
        <w:rPr>
          <w:rFonts w:asciiTheme="minorHAnsi" w:hAnsiTheme="minorHAnsi" w:cstheme="minorHAnsi"/>
          <w:sz w:val="22"/>
          <w:szCs w:val="22"/>
        </w:rPr>
        <w:t xml:space="preserve"> на буду</w:t>
      </w:r>
      <w:r w:rsidR="00DD1364" w:rsidRPr="005D3CE5">
        <w:rPr>
          <w:rFonts w:asciiTheme="minorHAnsi" w:hAnsiTheme="minorHAnsi" w:cstheme="minorHAnsi"/>
          <w:sz w:val="22"/>
          <w:szCs w:val="22"/>
        </w:rPr>
        <w:t>щее</w:t>
      </w:r>
      <w:r w:rsidR="005953F0" w:rsidRPr="005D3CE5">
        <w:rPr>
          <w:rFonts w:asciiTheme="minorHAnsi" w:hAnsiTheme="minorHAnsi" w:cstheme="minorHAnsi"/>
          <w:sz w:val="22"/>
          <w:szCs w:val="22"/>
        </w:rPr>
        <w:t xml:space="preserve"> и </w:t>
      </w:r>
      <w:r w:rsidR="00DD1364" w:rsidRPr="005D3CE5">
        <w:rPr>
          <w:rFonts w:asciiTheme="minorHAnsi" w:hAnsiTheme="minorHAnsi" w:cstheme="minorHAnsi"/>
          <w:sz w:val="22"/>
          <w:szCs w:val="22"/>
        </w:rPr>
        <w:t>которо</w:t>
      </w:r>
      <w:r w:rsidR="00B74460" w:rsidRPr="005D3CE5">
        <w:rPr>
          <w:rFonts w:asciiTheme="minorHAnsi" w:hAnsiTheme="minorHAnsi" w:cstheme="minorHAnsi"/>
          <w:sz w:val="22"/>
          <w:szCs w:val="22"/>
        </w:rPr>
        <w:t>му</w:t>
      </w:r>
      <w:r w:rsidR="00DD1364" w:rsidRPr="005D3CE5">
        <w:rPr>
          <w:rFonts w:asciiTheme="minorHAnsi" w:hAnsiTheme="minorHAnsi" w:cstheme="minorHAnsi"/>
          <w:sz w:val="22"/>
          <w:szCs w:val="22"/>
        </w:rPr>
        <w:t xml:space="preserve"> Вы должны </w:t>
      </w:r>
      <w:r w:rsidR="00B74460" w:rsidRPr="005D3CE5">
        <w:rPr>
          <w:rFonts w:asciiTheme="minorHAnsi" w:hAnsiTheme="minorHAnsi" w:cstheme="minorHAnsi"/>
          <w:sz w:val="22"/>
          <w:szCs w:val="22"/>
        </w:rPr>
        <w:t>придерживаться</w:t>
      </w:r>
      <w:r w:rsidR="00D65132" w:rsidRPr="005D3CE5">
        <w:rPr>
          <w:rFonts w:asciiTheme="minorHAnsi" w:hAnsiTheme="minorHAnsi" w:cstheme="minorHAnsi"/>
          <w:sz w:val="22"/>
          <w:szCs w:val="22"/>
        </w:rPr>
        <w:t xml:space="preserve">. </w:t>
      </w:r>
      <w:r w:rsidR="003327C5" w:rsidRPr="005D3CE5">
        <w:rPr>
          <w:rFonts w:asciiTheme="minorHAnsi" w:hAnsiTheme="minorHAnsi" w:cstheme="minorHAnsi"/>
          <w:sz w:val="22"/>
          <w:szCs w:val="22"/>
        </w:rPr>
        <w:t xml:space="preserve">Поэтому </w:t>
      </w:r>
      <w:r w:rsidR="00D65132" w:rsidRPr="005D3CE5">
        <w:rPr>
          <w:rFonts w:asciiTheme="minorHAnsi" w:hAnsiTheme="minorHAnsi" w:cstheme="minorHAnsi"/>
          <w:sz w:val="22"/>
          <w:szCs w:val="22"/>
        </w:rPr>
        <w:t xml:space="preserve">я </w:t>
      </w:r>
      <w:r w:rsidR="003A5191" w:rsidRPr="005D3CE5">
        <w:rPr>
          <w:rFonts w:asciiTheme="minorHAnsi" w:hAnsiTheme="minorHAnsi" w:cstheme="minorHAnsi"/>
          <w:sz w:val="22"/>
          <w:szCs w:val="22"/>
        </w:rPr>
        <w:t xml:space="preserve">хочу Вам подробно </w:t>
      </w:r>
      <w:r w:rsidR="00EA4AD1" w:rsidRPr="005D3CE5">
        <w:rPr>
          <w:rFonts w:asciiTheme="minorHAnsi" w:hAnsiTheme="minorHAnsi" w:cstheme="minorHAnsi"/>
          <w:sz w:val="22"/>
          <w:szCs w:val="22"/>
        </w:rPr>
        <w:t>рассказать о</w:t>
      </w:r>
      <w:r w:rsidR="00DC221A" w:rsidRPr="005D3CE5">
        <w:rPr>
          <w:rFonts w:asciiTheme="minorHAnsi" w:hAnsiTheme="minorHAnsi" w:cstheme="minorHAnsi"/>
          <w:sz w:val="22"/>
          <w:szCs w:val="22"/>
        </w:rPr>
        <w:t xml:space="preserve"> </w:t>
      </w:r>
      <w:r w:rsidR="00EA4AD1" w:rsidRPr="005D3CE5">
        <w:rPr>
          <w:rFonts w:asciiTheme="minorHAnsi" w:hAnsiTheme="minorHAnsi" w:cstheme="minorHAnsi"/>
          <w:sz w:val="22"/>
          <w:szCs w:val="22"/>
        </w:rPr>
        <w:t xml:space="preserve">следующих </w:t>
      </w:r>
      <w:r w:rsidR="00DC221A" w:rsidRPr="005D3CE5">
        <w:rPr>
          <w:rFonts w:asciiTheme="minorHAnsi" w:hAnsiTheme="minorHAnsi" w:cstheme="minorHAnsi"/>
          <w:sz w:val="22"/>
          <w:szCs w:val="22"/>
        </w:rPr>
        <w:t>условия</w:t>
      </w:r>
      <w:r w:rsidR="00EA4AD1" w:rsidRPr="005D3CE5">
        <w:rPr>
          <w:rFonts w:asciiTheme="minorHAnsi" w:hAnsiTheme="minorHAnsi" w:cstheme="minorHAnsi"/>
          <w:sz w:val="22"/>
          <w:szCs w:val="22"/>
        </w:rPr>
        <w:t>х</w:t>
      </w:r>
      <w:r w:rsidR="00DC221A" w:rsidRPr="005D3CE5">
        <w:rPr>
          <w:rFonts w:asciiTheme="minorHAnsi" w:hAnsiTheme="minorHAnsi" w:cstheme="minorHAnsi"/>
          <w:sz w:val="22"/>
          <w:szCs w:val="22"/>
        </w:rPr>
        <w:t xml:space="preserve"> договора:</w:t>
      </w:r>
    </w:p>
    <w:p w14:paraId="467A7511" w14:textId="0C194C00" w:rsidR="00924C1B" w:rsidRPr="005D3CE5" w:rsidRDefault="008D1684"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Мы закл</w:t>
      </w:r>
      <w:r w:rsidR="002426E0" w:rsidRPr="005D3CE5">
        <w:rPr>
          <w:rFonts w:asciiTheme="minorHAnsi" w:hAnsiTheme="minorHAnsi" w:cstheme="minorHAnsi"/>
          <w:sz w:val="22"/>
          <w:szCs w:val="22"/>
        </w:rPr>
        <w:t>ючаем договор на предоставлени</w:t>
      </w:r>
      <w:r w:rsidR="00924C1B" w:rsidRPr="005D3CE5">
        <w:rPr>
          <w:rFonts w:asciiTheme="minorHAnsi" w:hAnsiTheme="minorHAnsi" w:cstheme="minorHAnsi"/>
          <w:sz w:val="22"/>
          <w:szCs w:val="22"/>
        </w:rPr>
        <w:t>е</w:t>
      </w:r>
      <w:r w:rsidR="002426E0" w:rsidRPr="005D3CE5">
        <w:rPr>
          <w:rFonts w:asciiTheme="minorHAnsi" w:hAnsiTheme="minorHAnsi" w:cstheme="minorHAnsi"/>
          <w:sz w:val="22"/>
          <w:szCs w:val="22"/>
        </w:rPr>
        <w:t xml:space="preserve"> </w:t>
      </w:r>
      <w:r w:rsidR="003A202C" w:rsidRPr="005D3CE5">
        <w:rPr>
          <w:rFonts w:asciiTheme="minorHAnsi" w:hAnsiTheme="minorHAnsi" w:cstheme="minorHAnsi"/>
          <w:sz w:val="22"/>
          <w:szCs w:val="22"/>
        </w:rPr>
        <w:t>кредита</w:t>
      </w:r>
      <w:r w:rsidR="00EA4AD1" w:rsidRPr="005D3CE5">
        <w:rPr>
          <w:rFonts w:asciiTheme="minorHAnsi" w:hAnsiTheme="minorHAnsi" w:cstheme="minorHAnsi"/>
          <w:sz w:val="22"/>
          <w:szCs w:val="22"/>
        </w:rPr>
        <w:t xml:space="preserve"> на </w:t>
      </w:r>
      <w:r w:rsidR="00B74460" w:rsidRPr="005D3CE5">
        <w:rPr>
          <w:rFonts w:asciiTheme="minorHAnsi" w:hAnsiTheme="minorHAnsi" w:cstheme="minorHAnsi"/>
          <w:sz w:val="22"/>
          <w:szCs w:val="22"/>
        </w:rPr>
        <w:t>определённ</w:t>
      </w:r>
      <w:r w:rsidR="00EA4AD1" w:rsidRPr="005D3CE5">
        <w:rPr>
          <w:rFonts w:asciiTheme="minorHAnsi" w:hAnsiTheme="minorHAnsi" w:cstheme="minorHAnsi"/>
          <w:sz w:val="22"/>
          <w:szCs w:val="22"/>
        </w:rPr>
        <w:t>ую</w:t>
      </w:r>
      <w:r w:rsidR="00B74460" w:rsidRPr="005D3CE5">
        <w:rPr>
          <w:rFonts w:asciiTheme="minorHAnsi" w:hAnsiTheme="minorHAnsi" w:cstheme="minorHAnsi"/>
          <w:sz w:val="22"/>
          <w:szCs w:val="22"/>
        </w:rPr>
        <w:t xml:space="preserve"> </w:t>
      </w:r>
      <w:r w:rsidR="007B268F" w:rsidRPr="005D3CE5">
        <w:rPr>
          <w:rFonts w:asciiTheme="minorHAnsi" w:hAnsiTheme="minorHAnsi" w:cstheme="minorHAnsi"/>
          <w:sz w:val="22"/>
          <w:szCs w:val="22"/>
        </w:rPr>
        <w:t>цел</w:t>
      </w:r>
      <w:r w:rsidR="00EA4AD1" w:rsidRPr="005D3CE5">
        <w:rPr>
          <w:rFonts w:asciiTheme="minorHAnsi" w:hAnsiTheme="minorHAnsi" w:cstheme="minorHAnsi"/>
          <w:sz w:val="22"/>
          <w:szCs w:val="22"/>
        </w:rPr>
        <w:t>ь</w:t>
      </w:r>
      <w:r w:rsidR="007B268F" w:rsidRPr="005D3CE5">
        <w:rPr>
          <w:rFonts w:asciiTheme="minorHAnsi" w:hAnsiTheme="minorHAnsi" w:cstheme="minorHAnsi"/>
          <w:sz w:val="22"/>
          <w:szCs w:val="22"/>
        </w:rPr>
        <w:t>. П</w:t>
      </w:r>
      <w:r w:rsidR="005953F0" w:rsidRPr="005D3CE5">
        <w:rPr>
          <w:rFonts w:asciiTheme="minorHAnsi" w:hAnsiTheme="minorHAnsi" w:cstheme="minorHAnsi"/>
          <w:sz w:val="22"/>
          <w:szCs w:val="22"/>
        </w:rPr>
        <w:t>омните</w:t>
      </w:r>
      <w:r w:rsidR="00924C1B" w:rsidRPr="005D3CE5">
        <w:rPr>
          <w:rFonts w:asciiTheme="minorHAnsi" w:hAnsiTheme="minorHAnsi" w:cstheme="minorHAnsi"/>
          <w:sz w:val="22"/>
          <w:szCs w:val="22"/>
        </w:rPr>
        <w:t xml:space="preserve">, что </w:t>
      </w:r>
      <w:r w:rsidR="00E26BB8" w:rsidRPr="005D3CE5">
        <w:rPr>
          <w:rFonts w:asciiTheme="minorHAnsi" w:hAnsiTheme="minorHAnsi" w:cstheme="minorHAnsi"/>
          <w:sz w:val="22"/>
          <w:szCs w:val="22"/>
        </w:rPr>
        <w:t>Вы можете и</w:t>
      </w:r>
      <w:r w:rsidR="00FB5400" w:rsidRPr="005D3CE5">
        <w:rPr>
          <w:rFonts w:asciiTheme="minorHAnsi" w:hAnsiTheme="minorHAnsi" w:cstheme="minorHAnsi"/>
          <w:sz w:val="22"/>
          <w:szCs w:val="22"/>
        </w:rPr>
        <w:t xml:space="preserve">спользовать </w:t>
      </w:r>
      <w:r w:rsidR="00131603" w:rsidRPr="005D3CE5">
        <w:rPr>
          <w:rFonts w:asciiTheme="minorHAnsi" w:hAnsiTheme="minorHAnsi" w:cstheme="minorHAnsi"/>
          <w:sz w:val="22"/>
          <w:szCs w:val="22"/>
        </w:rPr>
        <w:t>выданн</w:t>
      </w:r>
      <w:r w:rsidR="0091728E" w:rsidRPr="005D3CE5">
        <w:rPr>
          <w:rFonts w:asciiTheme="minorHAnsi" w:hAnsiTheme="minorHAnsi" w:cstheme="minorHAnsi"/>
          <w:sz w:val="22"/>
          <w:szCs w:val="22"/>
        </w:rPr>
        <w:t>ый</w:t>
      </w:r>
      <w:r w:rsidR="00FB5400" w:rsidRPr="005D3CE5">
        <w:rPr>
          <w:rFonts w:asciiTheme="minorHAnsi" w:hAnsiTheme="minorHAnsi" w:cstheme="minorHAnsi"/>
          <w:sz w:val="22"/>
          <w:szCs w:val="22"/>
        </w:rPr>
        <w:t xml:space="preserve"> кредит </w:t>
      </w:r>
      <w:r w:rsidR="00855229" w:rsidRPr="005D3CE5">
        <w:rPr>
          <w:rFonts w:asciiTheme="minorHAnsi" w:hAnsiTheme="minorHAnsi" w:cstheme="minorHAnsi"/>
          <w:sz w:val="22"/>
          <w:szCs w:val="22"/>
        </w:rPr>
        <w:t>исключитель</w:t>
      </w:r>
      <w:r w:rsidR="00CC2EC3" w:rsidRPr="005D3CE5">
        <w:rPr>
          <w:rFonts w:asciiTheme="minorHAnsi" w:hAnsiTheme="minorHAnsi" w:cstheme="minorHAnsi"/>
          <w:sz w:val="22"/>
          <w:szCs w:val="22"/>
        </w:rPr>
        <w:t>но</w:t>
      </w:r>
      <w:r w:rsidR="00992043" w:rsidRPr="005D3CE5">
        <w:rPr>
          <w:rFonts w:asciiTheme="minorHAnsi" w:hAnsiTheme="minorHAnsi" w:cstheme="minorHAnsi"/>
          <w:sz w:val="22"/>
          <w:szCs w:val="22"/>
        </w:rPr>
        <w:t xml:space="preserve"> для достижения этой</w:t>
      </w:r>
      <w:r w:rsidR="00CC2EC3" w:rsidRPr="005D3CE5">
        <w:rPr>
          <w:rFonts w:asciiTheme="minorHAnsi" w:hAnsiTheme="minorHAnsi" w:cstheme="minorHAnsi"/>
          <w:sz w:val="22"/>
          <w:szCs w:val="22"/>
        </w:rPr>
        <w:t xml:space="preserve"> </w:t>
      </w:r>
      <w:r w:rsidR="000F47ED" w:rsidRPr="005D3CE5">
        <w:rPr>
          <w:rFonts w:asciiTheme="minorHAnsi" w:hAnsiTheme="minorHAnsi" w:cstheme="minorHAnsi"/>
          <w:sz w:val="22"/>
          <w:szCs w:val="22"/>
        </w:rPr>
        <w:t>цел</w:t>
      </w:r>
      <w:r w:rsidR="00992043" w:rsidRPr="005D3CE5">
        <w:rPr>
          <w:rFonts w:asciiTheme="minorHAnsi" w:hAnsiTheme="minorHAnsi" w:cstheme="minorHAnsi"/>
          <w:sz w:val="22"/>
          <w:szCs w:val="22"/>
        </w:rPr>
        <w:t>и</w:t>
      </w:r>
      <w:r w:rsidR="000F47ED" w:rsidRPr="005D3CE5">
        <w:rPr>
          <w:rFonts w:asciiTheme="minorHAnsi" w:hAnsiTheme="minorHAnsi" w:cstheme="minorHAnsi"/>
          <w:sz w:val="22"/>
          <w:szCs w:val="22"/>
        </w:rPr>
        <w:t>.</w:t>
      </w:r>
      <w:r w:rsidR="00F54BDF" w:rsidRPr="005D3CE5">
        <w:rPr>
          <w:rFonts w:asciiTheme="minorHAnsi" w:hAnsiTheme="minorHAnsi" w:cstheme="minorHAnsi"/>
          <w:sz w:val="22"/>
          <w:szCs w:val="22"/>
        </w:rPr>
        <w:t xml:space="preserve"> см. ст. 736-2 Гражданского кодекса Кыргызской Республики);</w:t>
      </w:r>
    </w:p>
    <w:p w14:paraId="4355EA5B" w14:textId="3D898293" w:rsidR="00924C1B" w:rsidRPr="005D3CE5" w:rsidRDefault="009C1AEB"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 xml:space="preserve">Сумма кредита </w:t>
      </w:r>
      <w:r w:rsidR="00094E9D" w:rsidRPr="005D3CE5">
        <w:rPr>
          <w:rFonts w:asciiTheme="minorHAnsi" w:hAnsiTheme="minorHAnsi" w:cstheme="minorHAnsi"/>
          <w:sz w:val="22"/>
          <w:szCs w:val="22"/>
        </w:rPr>
        <w:t xml:space="preserve">составляет .... </w:t>
      </w:r>
      <w:r w:rsidR="00801095" w:rsidRPr="005D3CE5">
        <w:rPr>
          <w:rFonts w:asciiTheme="minorHAnsi" w:hAnsiTheme="minorHAnsi" w:cstheme="minorHAnsi"/>
          <w:sz w:val="22"/>
          <w:szCs w:val="22"/>
        </w:rPr>
        <w:t xml:space="preserve">Мы выплачиваем </w:t>
      </w:r>
      <w:r w:rsidR="00F845A6" w:rsidRPr="005D3CE5">
        <w:rPr>
          <w:rFonts w:asciiTheme="minorHAnsi" w:hAnsiTheme="minorHAnsi" w:cstheme="minorHAnsi"/>
          <w:sz w:val="22"/>
          <w:szCs w:val="22"/>
        </w:rPr>
        <w:t xml:space="preserve">её </w:t>
      </w:r>
      <w:r w:rsidR="00EE283A" w:rsidRPr="005D3CE5">
        <w:rPr>
          <w:rFonts w:asciiTheme="minorHAnsi" w:hAnsiTheme="minorHAnsi" w:cstheme="minorHAnsi"/>
          <w:sz w:val="22"/>
          <w:szCs w:val="22"/>
        </w:rPr>
        <w:t>в указанну</w:t>
      </w:r>
      <w:r w:rsidR="000F029E" w:rsidRPr="005D3CE5">
        <w:rPr>
          <w:rFonts w:asciiTheme="minorHAnsi" w:hAnsiTheme="minorHAnsi" w:cstheme="minorHAnsi"/>
          <w:sz w:val="22"/>
          <w:szCs w:val="22"/>
        </w:rPr>
        <w:t xml:space="preserve">ю дату </w:t>
      </w:r>
      <w:r w:rsidR="00DB0B80" w:rsidRPr="005D3CE5">
        <w:rPr>
          <w:rFonts w:asciiTheme="minorHAnsi" w:hAnsiTheme="minorHAnsi" w:cstheme="minorHAnsi"/>
          <w:sz w:val="22"/>
          <w:szCs w:val="22"/>
        </w:rPr>
        <w:t>в безналичной</w:t>
      </w:r>
      <w:r w:rsidR="00D81081" w:rsidRPr="005D3CE5">
        <w:rPr>
          <w:rFonts w:asciiTheme="minorHAnsi" w:hAnsiTheme="minorHAnsi" w:cstheme="minorHAnsi"/>
          <w:sz w:val="22"/>
          <w:szCs w:val="22"/>
        </w:rPr>
        <w:t xml:space="preserve"> форме</w:t>
      </w:r>
      <w:r w:rsidR="005D3479" w:rsidRPr="005D3CE5">
        <w:rPr>
          <w:rFonts w:asciiTheme="minorHAnsi" w:hAnsiTheme="minorHAnsi" w:cstheme="minorHAnsi"/>
          <w:sz w:val="22"/>
          <w:szCs w:val="22"/>
        </w:rPr>
        <w:t xml:space="preserve"> </w:t>
      </w:r>
      <w:r w:rsidR="00615E11" w:rsidRPr="005D3CE5">
        <w:rPr>
          <w:rFonts w:asciiTheme="minorHAnsi" w:hAnsiTheme="minorHAnsi" w:cstheme="minorHAnsi"/>
          <w:sz w:val="22"/>
          <w:szCs w:val="22"/>
        </w:rPr>
        <w:t xml:space="preserve">на Ваш счёт (или на Вашу платежную карту) </w:t>
      </w:r>
      <w:r w:rsidR="005D3479" w:rsidRPr="005D3CE5">
        <w:rPr>
          <w:rFonts w:asciiTheme="minorHAnsi" w:hAnsiTheme="minorHAnsi" w:cstheme="minorHAnsi"/>
          <w:sz w:val="22"/>
          <w:szCs w:val="22"/>
        </w:rPr>
        <w:t>/ в наличной форме через кассу</w:t>
      </w:r>
      <w:r w:rsidR="002F526E" w:rsidRPr="005D3CE5">
        <w:rPr>
          <w:rFonts w:asciiTheme="minorHAnsi" w:hAnsiTheme="minorHAnsi" w:cstheme="minorHAnsi"/>
          <w:sz w:val="22"/>
          <w:szCs w:val="22"/>
        </w:rPr>
        <w:t>.</w:t>
      </w:r>
      <w:r w:rsidR="00A12F64" w:rsidRPr="005D3CE5">
        <w:rPr>
          <w:rFonts w:asciiTheme="minorHAnsi" w:hAnsiTheme="minorHAnsi" w:cstheme="minorHAnsi"/>
          <w:sz w:val="22"/>
          <w:szCs w:val="22"/>
        </w:rPr>
        <w:t xml:space="preserve"> </w:t>
      </w:r>
    </w:p>
    <w:p w14:paraId="5437388C" w14:textId="044C9B8B" w:rsidR="00A679CF" w:rsidRPr="005D3CE5" w:rsidRDefault="00BF7B72"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 xml:space="preserve">В </w:t>
      </w:r>
      <w:r w:rsidR="00EA4AD1" w:rsidRPr="005D3CE5">
        <w:rPr>
          <w:rFonts w:asciiTheme="minorHAnsi" w:hAnsiTheme="minorHAnsi" w:cstheme="minorHAnsi"/>
          <w:sz w:val="22"/>
          <w:szCs w:val="22"/>
        </w:rPr>
        <w:t xml:space="preserve">графике </w:t>
      </w:r>
      <w:r w:rsidR="00A679CF" w:rsidRPr="005D3CE5">
        <w:rPr>
          <w:rFonts w:asciiTheme="minorHAnsi" w:hAnsiTheme="minorHAnsi" w:cstheme="minorHAnsi"/>
          <w:sz w:val="22"/>
          <w:szCs w:val="22"/>
        </w:rPr>
        <w:t>платежей</w:t>
      </w:r>
      <w:r w:rsidRPr="005D3CE5">
        <w:rPr>
          <w:rFonts w:asciiTheme="minorHAnsi" w:hAnsiTheme="minorHAnsi" w:cstheme="minorHAnsi"/>
          <w:sz w:val="22"/>
          <w:szCs w:val="22"/>
        </w:rPr>
        <w:t xml:space="preserve"> Вы видите </w:t>
      </w:r>
      <w:r w:rsidR="00820075" w:rsidRPr="005D3CE5">
        <w:rPr>
          <w:rFonts w:asciiTheme="minorHAnsi" w:hAnsiTheme="minorHAnsi" w:cstheme="minorHAnsi"/>
          <w:sz w:val="22"/>
          <w:szCs w:val="22"/>
        </w:rPr>
        <w:t>сумм</w:t>
      </w:r>
      <w:r w:rsidR="00C62152" w:rsidRPr="005D3CE5">
        <w:rPr>
          <w:rFonts w:asciiTheme="minorHAnsi" w:hAnsiTheme="minorHAnsi" w:cstheme="minorHAnsi"/>
          <w:sz w:val="22"/>
          <w:szCs w:val="22"/>
        </w:rPr>
        <w:t>ы и сро</w:t>
      </w:r>
      <w:r w:rsidR="00407938" w:rsidRPr="005D3CE5">
        <w:rPr>
          <w:rFonts w:asciiTheme="minorHAnsi" w:hAnsiTheme="minorHAnsi" w:cstheme="minorHAnsi"/>
          <w:sz w:val="22"/>
          <w:szCs w:val="22"/>
        </w:rPr>
        <w:t>к</w:t>
      </w:r>
      <w:r w:rsidR="00756592" w:rsidRPr="005D3CE5">
        <w:rPr>
          <w:rFonts w:asciiTheme="minorHAnsi" w:hAnsiTheme="minorHAnsi" w:cstheme="minorHAnsi"/>
          <w:sz w:val="22"/>
          <w:szCs w:val="22"/>
        </w:rPr>
        <w:t>и</w:t>
      </w:r>
      <w:r w:rsidR="00407938" w:rsidRPr="005D3CE5">
        <w:rPr>
          <w:rFonts w:asciiTheme="minorHAnsi" w:hAnsiTheme="minorHAnsi" w:cstheme="minorHAnsi"/>
          <w:sz w:val="22"/>
          <w:szCs w:val="22"/>
        </w:rPr>
        <w:t xml:space="preserve"> погашения</w:t>
      </w:r>
      <w:r w:rsidR="00B74460" w:rsidRPr="005D3CE5">
        <w:rPr>
          <w:rFonts w:asciiTheme="minorHAnsi" w:hAnsiTheme="minorHAnsi" w:cstheme="minorHAnsi"/>
          <w:sz w:val="22"/>
          <w:szCs w:val="22"/>
        </w:rPr>
        <w:t>, а также</w:t>
      </w:r>
      <w:r w:rsidR="00407938" w:rsidRPr="005D3CE5">
        <w:rPr>
          <w:rFonts w:asciiTheme="minorHAnsi" w:hAnsiTheme="minorHAnsi" w:cstheme="minorHAnsi"/>
          <w:sz w:val="22"/>
          <w:szCs w:val="22"/>
        </w:rPr>
        <w:t xml:space="preserve"> про</w:t>
      </w:r>
      <w:r w:rsidR="00A42858" w:rsidRPr="005D3CE5">
        <w:rPr>
          <w:rFonts w:asciiTheme="minorHAnsi" w:hAnsiTheme="minorHAnsi" w:cstheme="minorHAnsi"/>
          <w:sz w:val="22"/>
          <w:szCs w:val="22"/>
        </w:rPr>
        <w:t>центы. Про</w:t>
      </w:r>
      <w:r w:rsidR="000916A3" w:rsidRPr="005D3CE5">
        <w:rPr>
          <w:rFonts w:asciiTheme="minorHAnsi" w:hAnsiTheme="minorHAnsi" w:cstheme="minorHAnsi"/>
          <w:sz w:val="22"/>
          <w:szCs w:val="22"/>
        </w:rPr>
        <w:t xml:space="preserve">центная ставка </w:t>
      </w:r>
      <w:r w:rsidR="00BA140C" w:rsidRPr="005D3CE5">
        <w:rPr>
          <w:rFonts w:asciiTheme="minorHAnsi" w:hAnsiTheme="minorHAnsi" w:cstheme="minorHAnsi"/>
          <w:sz w:val="22"/>
          <w:szCs w:val="22"/>
        </w:rPr>
        <w:t>составляет</w:t>
      </w:r>
      <w:proofErr w:type="gramStart"/>
      <w:r w:rsidR="00BA140C" w:rsidRPr="005D3CE5">
        <w:rPr>
          <w:rFonts w:asciiTheme="minorHAnsi" w:hAnsiTheme="minorHAnsi" w:cstheme="minorHAnsi"/>
          <w:sz w:val="22"/>
          <w:szCs w:val="22"/>
        </w:rPr>
        <w:t xml:space="preserve"> </w:t>
      </w:r>
      <w:r w:rsidR="00703279" w:rsidRPr="005D3CE5">
        <w:rPr>
          <w:rFonts w:asciiTheme="minorHAnsi" w:hAnsiTheme="minorHAnsi" w:cstheme="minorHAnsi"/>
          <w:sz w:val="22"/>
          <w:szCs w:val="22"/>
        </w:rPr>
        <w:t>..</w:t>
      </w:r>
      <w:proofErr w:type="gramEnd"/>
      <w:r w:rsidR="00703279" w:rsidRPr="005D3CE5">
        <w:rPr>
          <w:rFonts w:asciiTheme="minorHAnsi" w:hAnsiTheme="minorHAnsi" w:cstheme="minorHAnsi"/>
          <w:sz w:val="22"/>
          <w:szCs w:val="22"/>
        </w:rPr>
        <w:t xml:space="preserve"> % в год.</w:t>
      </w:r>
      <w:r w:rsidR="00520277" w:rsidRPr="005D3CE5">
        <w:rPr>
          <w:rFonts w:asciiTheme="minorHAnsi" w:hAnsiTheme="minorHAnsi" w:cstheme="minorHAnsi"/>
          <w:sz w:val="22"/>
          <w:szCs w:val="22"/>
        </w:rPr>
        <w:t xml:space="preserve"> </w:t>
      </w:r>
      <w:r w:rsidR="00B01AF6" w:rsidRPr="005D3CE5">
        <w:rPr>
          <w:rFonts w:asciiTheme="minorHAnsi" w:hAnsiTheme="minorHAnsi" w:cstheme="minorHAnsi"/>
          <w:sz w:val="22"/>
          <w:szCs w:val="22"/>
        </w:rPr>
        <w:t xml:space="preserve">В конце </w:t>
      </w:r>
      <w:r w:rsidR="00EA4AD1" w:rsidRPr="005D3CE5">
        <w:rPr>
          <w:rFonts w:asciiTheme="minorHAnsi" w:hAnsiTheme="minorHAnsi" w:cstheme="minorHAnsi"/>
          <w:sz w:val="22"/>
          <w:szCs w:val="22"/>
        </w:rPr>
        <w:t xml:space="preserve">графика </w:t>
      </w:r>
      <w:r w:rsidR="00026569" w:rsidRPr="005D3CE5">
        <w:rPr>
          <w:rFonts w:asciiTheme="minorHAnsi" w:hAnsiTheme="minorHAnsi" w:cstheme="minorHAnsi"/>
          <w:sz w:val="22"/>
          <w:szCs w:val="22"/>
        </w:rPr>
        <w:t>Вы н</w:t>
      </w:r>
      <w:r w:rsidR="00EA2BBA" w:rsidRPr="005D3CE5">
        <w:rPr>
          <w:rFonts w:asciiTheme="minorHAnsi" w:hAnsiTheme="minorHAnsi" w:cstheme="minorHAnsi"/>
          <w:sz w:val="22"/>
          <w:szCs w:val="22"/>
        </w:rPr>
        <w:t>айдёте об</w:t>
      </w:r>
      <w:r w:rsidR="003419DB" w:rsidRPr="005D3CE5">
        <w:rPr>
          <w:rFonts w:asciiTheme="minorHAnsi" w:hAnsiTheme="minorHAnsi" w:cstheme="minorHAnsi"/>
          <w:sz w:val="22"/>
          <w:szCs w:val="22"/>
        </w:rPr>
        <w:t>щую сумму Ва</w:t>
      </w:r>
      <w:r w:rsidR="00C87931" w:rsidRPr="005D3CE5">
        <w:rPr>
          <w:rFonts w:asciiTheme="minorHAnsi" w:hAnsiTheme="minorHAnsi" w:cstheme="minorHAnsi"/>
          <w:sz w:val="22"/>
          <w:szCs w:val="22"/>
        </w:rPr>
        <w:t>ших платежей</w:t>
      </w:r>
      <w:r w:rsidR="001A5BCF" w:rsidRPr="005D3CE5">
        <w:rPr>
          <w:rFonts w:asciiTheme="minorHAnsi" w:hAnsiTheme="minorHAnsi" w:cstheme="minorHAnsi"/>
          <w:sz w:val="22"/>
          <w:szCs w:val="22"/>
        </w:rPr>
        <w:t>.</w:t>
      </w:r>
      <w:r w:rsidR="00F72F97" w:rsidRPr="005D3CE5">
        <w:rPr>
          <w:rFonts w:asciiTheme="minorHAnsi" w:hAnsiTheme="minorHAnsi" w:cstheme="minorHAnsi"/>
          <w:sz w:val="22"/>
          <w:szCs w:val="22"/>
        </w:rPr>
        <w:t xml:space="preserve"> Если Вы сравните </w:t>
      </w:r>
      <w:r w:rsidR="003B389B" w:rsidRPr="005D3CE5">
        <w:rPr>
          <w:rFonts w:asciiTheme="minorHAnsi" w:hAnsiTheme="minorHAnsi" w:cstheme="minorHAnsi"/>
          <w:sz w:val="22"/>
          <w:szCs w:val="22"/>
        </w:rPr>
        <w:t>сумму выданного кредит</w:t>
      </w:r>
      <w:r w:rsidR="00E72197" w:rsidRPr="005D3CE5">
        <w:rPr>
          <w:rFonts w:asciiTheme="minorHAnsi" w:hAnsiTheme="minorHAnsi" w:cstheme="minorHAnsi"/>
          <w:sz w:val="22"/>
          <w:szCs w:val="22"/>
        </w:rPr>
        <w:t>а с суммой Ваши</w:t>
      </w:r>
      <w:r w:rsidR="002A0EAC" w:rsidRPr="005D3CE5">
        <w:rPr>
          <w:rFonts w:asciiTheme="minorHAnsi" w:hAnsiTheme="minorHAnsi" w:cstheme="minorHAnsi"/>
          <w:sz w:val="22"/>
          <w:szCs w:val="22"/>
        </w:rPr>
        <w:t>х платежей</w:t>
      </w:r>
      <w:r w:rsidR="0025224C" w:rsidRPr="005D3CE5">
        <w:rPr>
          <w:rFonts w:asciiTheme="minorHAnsi" w:hAnsiTheme="minorHAnsi" w:cstheme="minorHAnsi"/>
          <w:sz w:val="22"/>
          <w:szCs w:val="22"/>
        </w:rPr>
        <w:t>,</w:t>
      </w:r>
      <w:r w:rsidR="002A0EAC" w:rsidRPr="005D3CE5">
        <w:rPr>
          <w:rFonts w:asciiTheme="minorHAnsi" w:hAnsiTheme="minorHAnsi" w:cstheme="minorHAnsi"/>
          <w:sz w:val="22"/>
          <w:szCs w:val="22"/>
        </w:rPr>
        <w:t xml:space="preserve"> Вы </w:t>
      </w:r>
      <w:r w:rsidR="00816C0C" w:rsidRPr="005D3CE5">
        <w:rPr>
          <w:rFonts w:asciiTheme="minorHAnsi" w:hAnsiTheme="minorHAnsi" w:cstheme="minorHAnsi"/>
          <w:sz w:val="22"/>
          <w:szCs w:val="22"/>
        </w:rPr>
        <w:t>можете расс</w:t>
      </w:r>
      <w:r w:rsidR="00E12C13" w:rsidRPr="005D3CE5">
        <w:rPr>
          <w:rFonts w:asciiTheme="minorHAnsi" w:hAnsiTheme="minorHAnsi" w:cstheme="minorHAnsi"/>
          <w:sz w:val="22"/>
          <w:szCs w:val="22"/>
        </w:rPr>
        <w:t>читать стоимость кредита.</w:t>
      </w:r>
    </w:p>
    <w:p w14:paraId="3B00EBC8" w14:textId="6AE8ACF5" w:rsidR="006A6DB0" w:rsidRPr="005D3CE5" w:rsidRDefault="006A6DB0"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lastRenderedPageBreak/>
        <w:t xml:space="preserve">Чтобы </w:t>
      </w:r>
      <w:r w:rsidR="00EA4AD1" w:rsidRPr="005D3CE5">
        <w:rPr>
          <w:rFonts w:asciiTheme="minorHAnsi" w:hAnsiTheme="minorHAnsi" w:cstheme="minorHAnsi"/>
          <w:sz w:val="22"/>
          <w:szCs w:val="22"/>
        </w:rPr>
        <w:t>избежать</w:t>
      </w:r>
      <w:r w:rsidRPr="005D3CE5">
        <w:rPr>
          <w:rFonts w:asciiTheme="minorHAnsi" w:hAnsiTheme="minorHAnsi" w:cstheme="minorHAnsi"/>
          <w:sz w:val="22"/>
          <w:szCs w:val="22"/>
        </w:rPr>
        <w:t xml:space="preserve"> </w:t>
      </w:r>
      <w:ins w:id="9" w:author="user" w:date="2020-03-02T10:10:00Z">
        <w:r w:rsidR="00222E7E" w:rsidRPr="005D3CE5">
          <w:rPr>
            <w:rFonts w:asciiTheme="minorHAnsi" w:hAnsiTheme="minorHAnsi" w:cstheme="minorHAnsi"/>
            <w:sz w:val="22"/>
            <w:szCs w:val="22"/>
          </w:rPr>
          <w:t xml:space="preserve">штрафа и/или </w:t>
        </w:r>
      </w:ins>
      <w:r w:rsidRPr="005D3CE5">
        <w:rPr>
          <w:rFonts w:asciiTheme="minorHAnsi" w:hAnsiTheme="minorHAnsi" w:cstheme="minorHAnsi"/>
          <w:sz w:val="22"/>
          <w:szCs w:val="22"/>
        </w:rPr>
        <w:t>пени, пожалуйста, придерживайтесь это</w:t>
      </w:r>
      <w:r w:rsidR="00756592" w:rsidRPr="005D3CE5">
        <w:rPr>
          <w:rFonts w:asciiTheme="minorHAnsi" w:hAnsiTheme="minorHAnsi" w:cstheme="minorHAnsi"/>
          <w:sz w:val="22"/>
          <w:szCs w:val="22"/>
        </w:rPr>
        <w:t>го</w:t>
      </w:r>
      <w:r w:rsidRPr="005D3CE5">
        <w:rPr>
          <w:rFonts w:asciiTheme="minorHAnsi" w:hAnsiTheme="minorHAnsi" w:cstheme="minorHAnsi"/>
          <w:sz w:val="22"/>
          <w:szCs w:val="22"/>
        </w:rPr>
        <w:t xml:space="preserve"> </w:t>
      </w:r>
      <w:r w:rsidR="00EA4AD1" w:rsidRPr="005D3CE5">
        <w:rPr>
          <w:rFonts w:asciiTheme="minorHAnsi" w:hAnsiTheme="minorHAnsi" w:cstheme="minorHAnsi"/>
          <w:sz w:val="22"/>
          <w:szCs w:val="22"/>
        </w:rPr>
        <w:t>график</w:t>
      </w:r>
      <w:r w:rsidR="00756592" w:rsidRPr="005D3CE5">
        <w:rPr>
          <w:rFonts w:asciiTheme="minorHAnsi" w:hAnsiTheme="minorHAnsi" w:cstheme="minorHAnsi"/>
          <w:sz w:val="22"/>
          <w:szCs w:val="22"/>
        </w:rPr>
        <w:t>а</w:t>
      </w:r>
      <w:r w:rsidRPr="005D3CE5">
        <w:rPr>
          <w:rFonts w:asciiTheme="minorHAnsi" w:hAnsiTheme="minorHAnsi" w:cstheme="minorHAnsi"/>
          <w:sz w:val="22"/>
          <w:szCs w:val="22"/>
        </w:rPr>
        <w:t xml:space="preserve"> и выполняйте все платежи вовремя. </w:t>
      </w:r>
      <w:ins w:id="10" w:author="user" w:date="2020-03-02T10:10:00Z">
        <w:r w:rsidR="00222E7E" w:rsidRPr="005D3CE5">
          <w:rPr>
            <w:rFonts w:asciiTheme="minorHAnsi" w:hAnsiTheme="minorHAnsi" w:cstheme="minorHAnsi"/>
            <w:sz w:val="22"/>
            <w:szCs w:val="22"/>
          </w:rPr>
          <w:t>Штраф</w:t>
        </w:r>
      </w:ins>
      <w:ins w:id="11" w:author="user" w:date="2020-03-02T10:11:00Z">
        <w:r w:rsidR="00222E7E" w:rsidRPr="005D3CE5">
          <w:rPr>
            <w:rFonts w:asciiTheme="minorHAnsi" w:hAnsiTheme="minorHAnsi" w:cstheme="minorHAnsi"/>
            <w:sz w:val="22"/>
            <w:szCs w:val="22"/>
          </w:rPr>
          <w:t>ы</w:t>
        </w:r>
      </w:ins>
      <w:ins w:id="12" w:author="user" w:date="2020-03-02T10:10:00Z">
        <w:r w:rsidR="00222E7E" w:rsidRPr="005D3CE5">
          <w:rPr>
            <w:rFonts w:asciiTheme="minorHAnsi" w:hAnsiTheme="minorHAnsi" w:cstheme="minorHAnsi"/>
            <w:sz w:val="22"/>
            <w:szCs w:val="22"/>
          </w:rPr>
          <w:t xml:space="preserve"> и/или</w:t>
        </w:r>
      </w:ins>
      <w:ins w:id="13" w:author="user" w:date="2020-03-02T10:11:00Z">
        <w:r w:rsidR="00222E7E" w:rsidRPr="005D3CE5">
          <w:rPr>
            <w:rFonts w:asciiTheme="minorHAnsi" w:hAnsiTheme="minorHAnsi" w:cstheme="minorHAnsi"/>
            <w:sz w:val="22"/>
            <w:szCs w:val="22"/>
          </w:rPr>
          <w:t xml:space="preserve"> п</w:t>
        </w:r>
      </w:ins>
      <w:r w:rsidRPr="005D3CE5">
        <w:rPr>
          <w:rFonts w:asciiTheme="minorHAnsi" w:hAnsiTheme="minorHAnsi" w:cstheme="minorHAnsi"/>
          <w:sz w:val="22"/>
          <w:szCs w:val="22"/>
        </w:rPr>
        <w:t xml:space="preserve">ени, которые будут начислены в случае </w:t>
      </w:r>
      <w:r w:rsidR="00EA4AD1" w:rsidRPr="005D3CE5">
        <w:rPr>
          <w:rFonts w:asciiTheme="minorHAnsi" w:hAnsiTheme="minorHAnsi" w:cstheme="minorHAnsi"/>
          <w:sz w:val="22"/>
          <w:szCs w:val="22"/>
        </w:rPr>
        <w:t>просрочки</w:t>
      </w:r>
      <w:r w:rsidRPr="005D3CE5">
        <w:rPr>
          <w:rFonts w:asciiTheme="minorHAnsi" w:hAnsiTheme="minorHAnsi" w:cstheme="minorHAnsi"/>
          <w:sz w:val="22"/>
          <w:szCs w:val="22"/>
        </w:rPr>
        <w:t xml:space="preserve"> платеж</w:t>
      </w:r>
      <w:r w:rsidR="00756592" w:rsidRPr="005D3CE5">
        <w:rPr>
          <w:rFonts w:asciiTheme="minorHAnsi" w:hAnsiTheme="minorHAnsi" w:cstheme="minorHAnsi"/>
          <w:sz w:val="22"/>
          <w:szCs w:val="22"/>
        </w:rPr>
        <w:t>ей</w:t>
      </w:r>
      <w:r w:rsidRPr="005D3CE5">
        <w:rPr>
          <w:rFonts w:asciiTheme="minorHAnsi" w:hAnsiTheme="minorHAnsi" w:cstheme="minorHAnsi"/>
          <w:sz w:val="22"/>
          <w:szCs w:val="22"/>
        </w:rPr>
        <w:t>, составляют ...</w:t>
      </w:r>
    </w:p>
    <w:p w14:paraId="31070097" w14:textId="11AE686C" w:rsidR="006A6DB0" w:rsidRPr="005D3CE5" w:rsidRDefault="006A6DB0"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Ваш кредит выдан</w:t>
      </w:r>
      <w:r w:rsidR="00EA4AD1" w:rsidRPr="005D3CE5">
        <w:rPr>
          <w:rFonts w:asciiTheme="minorHAnsi" w:hAnsiTheme="minorHAnsi" w:cstheme="minorHAnsi"/>
          <w:sz w:val="22"/>
          <w:szCs w:val="22"/>
        </w:rPr>
        <w:t xml:space="preserve"> в </w:t>
      </w:r>
      <w:r w:rsidRPr="005D3CE5">
        <w:rPr>
          <w:rFonts w:asciiTheme="minorHAnsi" w:hAnsiTheme="minorHAnsi" w:cstheme="minorHAnsi"/>
          <w:sz w:val="22"/>
          <w:szCs w:val="22"/>
        </w:rPr>
        <w:t xml:space="preserve">иностранной валюте. Пожалуйста, </w:t>
      </w:r>
      <w:r w:rsidR="003E72D8" w:rsidRPr="005D3CE5">
        <w:rPr>
          <w:rFonts w:asciiTheme="minorHAnsi" w:hAnsiTheme="minorHAnsi" w:cstheme="minorHAnsi"/>
          <w:sz w:val="22"/>
          <w:szCs w:val="22"/>
        </w:rPr>
        <w:t>имеете</w:t>
      </w:r>
      <w:r w:rsidRPr="005D3CE5">
        <w:rPr>
          <w:rFonts w:asciiTheme="minorHAnsi" w:hAnsiTheme="minorHAnsi" w:cstheme="minorHAnsi"/>
          <w:sz w:val="22"/>
          <w:szCs w:val="22"/>
        </w:rPr>
        <w:t xml:space="preserve"> в виду, что существует рис</w:t>
      </w:r>
      <w:r w:rsidR="006416D2" w:rsidRPr="005D3CE5">
        <w:rPr>
          <w:rFonts w:asciiTheme="minorHAnsi" w:hAnsiTheme="minorHAnsi" w:cstheme="minorHAnsi"/>
          <w:sz w:val="22"/>
          <w:szCs w:val="22"/>
        </w:rPr>
        <w:t>к изменения курса. Это особенно важно, если Вы получаете Ваши доходы в национальной валюте.</w:t>
      </w:r>
    </w:p>
    <w:p w14:paraId="00F25E72" w14:textId="58ED9D49" w:rsidR="00333C02" w:rsidRPr="005D3CE5" w:rsidRDefault="00EA4AD1"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 xml:space="preserve">При получении кредита </w:t>
      </w:r>
      <w:r w:rsidR="00B74460" w:rsidRPr="005D3CE5">
        <w:rPr>
          <w:rFonts w:asciiTheme="minorHAnsi" w:hAnsiTheme="minorHAnsi" w:cstheme="minorHAnsi"/>
          <w:sz w:val="22"/>
          <w:szCs w:val="22"/>
        </w:rPr>
        <w:t xml:space="preserve">возникают дополнительные расходы на услуги </w:t>
      </w:r>
      <w:r w:rsidR="00951F4B" w:rsidRPr="005D3CE5">
        <w:rPr>
          <w:rFonts w:asciiTheme="minorHAnsi" w:hAnsiTheme="minorHAnsi" w:cstheme="minorHAnsi"/>
          <w:sz w:val="22"/>
          <w:szCs w:val="22"/>
        </w:rPr>
        <w:t xml:space="preserve">третьих лиц, например </w:t>
      </w:r>
      <w:r w:rsidR="00B74460" w:rsidRPr="005D3CE5">
        <w:rPr>
          <w:rFonts w:asciiTheme="minorHAnsi" w:hAnsiTheme="minorHAnsi" w:cstheme="minorHAnsi"/>
          <w:sz w:val="22"/>
          <w:szCs w:val="22"/>
        </w:rPr>
        <w:t>страховани</w:t>
      </w:r>
      <w:r w:rsidR="00951F4B" w:rsidRPr="005D3CE5">
        <w:rPr>
          <w:rFonts w:asciiTheme="minorHAnsi" w:hAnsiTheme="minorHAnsi" w:cstheme="minorHAnsi"/>
          <w:sz w:val="22"/>
          <w:szCs w:val="22"/>
        </w:rPr>
        <w:t>е</w:t>
      </w:r>
      <w:r w:rsidR="00B74460" w:rsidRPr="005D3CE5">
        <w:rPr>
          <w:rFonts w:asciiTheme="minorHAnsi" w:hAnsiTheme="minorHAnsi" w:cstheme="minorHAnsi"/>
          <w:sz w:val="22"/>
          <w:szCs w:val="22"/>
        </w:rPr>
        <w:t xml:space="preserve">, </w:t>
      </w:r>
      <w:r w:rsidR="00E7658A" w:rsidRPr="005D3CE5">
        <w:rPr>
          <w:rFonts w:asciiTheme="minorHAnsi" w:hAnsiTheme="minorHAnsi" w:cstheme="minorHAnsi"/>
          <w:sz w:val="22"/>
          <w:szCs w:val="22"/>
        </w:rPr>
        <w:t xml:space="preserve">затраты на услуги </w:t>
      </w:r>
      <w:r w:rsidR="00B74460" w:rsidRPr="005D3CE5">
        <w:rPr>
          <w:rFonts w:asciiTheme="minorHAnsi" w:hAnsiTheme="minorHAnsi" w:cstheme="minorHAnsi"/>
          <w:sz w:val="22"/>
          <w:szCs w:val="22"/>
        </w:rPr>
        <w:t>нотариус</w:t>
      </w:r>
      <w:r w:rsidR="00E7658A" w:rsidRPr="005D3CE5">
        <w:rPr>
          <w:rFonts w:asciiTheme="minorHAnsi" w:hAnsiTheme="minorHAnsi" w:cstheme="minorHAnsi"/>
          <w:sz w:val="22"/>
          <w:szCs w:val="22"/>
        </w:rPr>
        <w:t>а</w:t>
      </w:r>
      <w:r w:rsidR="00B74460" w:rsidRPr="005D3CE5">
        <w:rPr>
          <w:rFonts w:asciiTheme="minorHAnsi" w:hAnsiTheme="minorHAnsi" w:cstheme="minorHAnsi"/>
          <w:sz w:val="22"/>
          <w:szCs w:val="22"/>
        </w:rPr>
        <w:t xml:space="preserve"> и др. Они составляют примерно ... % суммы кредита. Эти расходы могут </w:t>
      </w:r>
      <w:r w:rsidR="00BF288C" w:rsidRPr="005D3CE5">
        <w:rPr>
          <w:rFonts w:asciiTheme="minorHAnsi" w:hAnsiTheme="minorHAnsi" w:cstheme="minorHAnsi"/>
          <w:sz w:val="22"/>
          <w:szCs w:val="22"/>
        </w:rPr>
        <w:t xml:space="preserve">измениться </w:t>
      </w:r>
      <w:r w:rsidR="00B74460" w:rsidRPr="005D3CE5">
        <w:rPr>
          <w:rFonts w:asciiTheme="minorHAnsi" w:hAnsiTheme="minorHAnsi" w:cstheme="minorHAnsi"/>
          <w:sz w:val="22"/>
          <w:szCs w:val="22"/>
        </w:rPr>
        <w:t>в будущем.</w:t>
      </w:r>
    </w:p>
    <w:p w14:paraId="7CF2D900" w14:textId="200F4FD9" w:rsidR="00CB3C3F" w:rsidRPr="005D3CE5" w:rsidRDefault="00CB3C3F"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Ваш к</w:t>
      </w:r>
      <w:r w:rsidR="00BA0945" w:rsidRPr="005D3CE5">
        <w:rPr>
          <w:rFonts w:asciiTheme="minorHAnsi" w:hAnsiTheme="minorHAnsi" w:cstheme="minorHAnsi"/>
          <w:sz w:val="22"/>
          <w:szCs w:val="22"/>
        </w:rPr>
        <w:t>редит обеспечи</w:t>
      </w:r>
      <w:r w:rsidR="0096142D" w:rsidRPr="005D3CE5">
        <w:rPr>
          <w:rFonts w:asciiTheme="minorHAnsi" w:hAnsiTheme="minorHAnsi" w:cstheme="minorHAnsi"/>
          <w:sz w:val="22"/>
          <w:szCs w:val="22"/>
        </w:rPr>
        <w:t>в</w:t>
      </w:r>
      <w:r w:rsidR="00BA0945" w:rsidRPr="005D3CE5">
        <w:rPr>
          <w:rFonts w:asciiTheme="minorHAnsi" w:hAnsiTheme="minorHAnsi" w:cstheme="minorHAnsi"/>
          <w:sz w:val="22"/>
          <w:szCs w:val="22"/>
        </w:rPr>
        <w:t xml:space="preserve">ается ... Это значит, если Вы по каким-то причинам не в состоянии </w:t>
      </w:r>
      <w:r w:rsidRPr="005D3CE5">
        <w:rPr>
          <w:rFonts w:asciiTheme="minorHAnsi" w:hAnsiTheme="minorHAnsi" w:cstheme="minorHAnsi"/>
          <w:sz w:val="22"/>
          <w:szCs w:val="22"/>
        </w:rPr>
        <w:t>возвратить кредит</w:t>
      </w:r>
      <w:r w:rsidR="000C5FD6" w:rsidRPr="005D3CE5">
        <w:rPr>
          <w:rFonts w:asciiTheme="minorHAnsi" w:hAnsiTheme="minorHAnsi" w:cstheme="minorHAnsi"/>
          <w:sz w:val="22"/>
          <w:szCs w:val="22"/>
        </w:rPr>
        <w:t>, мы как банк впра</w:t>
      </w:r>
      <w:r w:rsidR="00C92B91" w:rsidRPr="005D3CE5">
        <w:rPr>
          <w:rFonts w:asciiTheme="minorHAnsi" w:hAnsiTheme="minorHAnsi" w:cstheme="minorHAnsi"/>
          <w:sz w:val="22"/>
          <w:szCs w:val="22"/>
        </w:rPr>
        <w:t>ве</w:t>
      </w:r>
      <w:r w:rsidR="00E7658A" w:rsidRPr="005D3CE5">
        <w:rPr>
          <w:rFonts w:asciiTheme="minorHAnsi" w:hAnsiTheme="minorHAnsi" w:cstheme="minorHAnsi"/>
          <w:sz w:val="22"/>
          <w:szCs w:val="22"/>
        </w:rPr>
        <w:t xml:space="preserve"> использовать залог</w:t>
      </w:r>
      <w:r w:rsidR="0081479E" w:rsidRPr="005D3CE5">
        <w:rPr>
          <w:rFonts w:asciiTheme="minorHAnsi" w:hAnsiTheme="minorHAnsi" w:cstheme="minorHAnsi"/>
          <w:sz w:val="22"/>
          <w:szCs w:val="22"/>
        </w:rPr>
        <w:t>.</w:t>
      </w:r>
      <w:r w:rsidR="00C92B91" w:rsidRPr="005D3CE5">
        <w:rPr>
          <w:rFonts w:asciiTheme="minorHAnsi" w:hAnsiTheme="minorHAnsi" w:cstheme="minorHAnsi"/>
          <w:sz w:val="22"/>
          <w:szCs w:val="22"/>
        </w:rPr>
        <w:t xml:space="preserve"> </w:t>
      </w:r>
      <w:r w:rsidR="00BF288C" w:rsidRPr="005D3CE5">
        <w:rPr>
          <w:rFonts w:asciiTheme="minorHAnsi" w:hAnsiTheme="minorHAnsi" w:cstheme="minorHAnsi"/>
          <w:sz w:val="22"/>
          <w:szCs w:val="22"/>
        </w:rPr>
        <w:t>К</w:t>
      </w:r>
      <w:r w:rsidR="00FE5ED4" w:rsidRPr="005D3CE5">
        <w:rPr>
          <w:rFonts w:asciiTheme="minorHAnsi" w:hAnsiTheme="minorHAnsi" w:cstheme="minorHAnsi"/>
          <w:sz w:val="22"/>
          <w:szCs w:val="22"/>
        </w:rPr>
        <w:t>онечно</w:t>
      </w:r>
      <w:r w:rsidR="00F21BFE" w:rsidRPr="005D3CE5">
        <w:rPr>
          <w:rFonts w:asciiTheme="minorHAnsi" w:hAnsiTheme="minorHAnsi" w:cstheme="minorHAnsi"/>
          <w:sz w:val="22"/>
          <w:szCs w:val="22"/>
        </w:rPr>
        <w:t>,</w:t>
      </w:r>
      <w:r w:rsidR="00BF288C" w:rsidRPr="005D3CE5">
        <w:rPr>
          <w:rFonts w:asciiTheme="minorHAnsi" w:hAnsiTheme="minorHAnsi" w:cstheme="minorHAnsi"/>
          <w:sz w:val="22"/>
          <w:szCs w:val="22"/>
        </w:rPr>
        <w:t xml:space="preserve"> в</w:t>
      </w:r>
      <w:r w:rsidR="00F21BFE" w:rsidRPr="005D3CE5">
        <w:rPr>
          <w:rFonts w:asciiTheme="minorHAnsi" w:hAnsiTheme="minorHAnsi" w:cstheme="minorHAnsi"/>
          <w:sz w:val="22"/>
          <w:szCs w:val="22"/>
        </w:rPr>
        <w:t xml:space="preserve"> кр</w:t>
      </w:r>
      <w:r w:rsidR="005E67EA" w:rsidRPr="005D3CE5">
        <w:rPr>
          <w:rFonts w:asciiTheme="minorHAnsi" w:hAnsiTheme="minorHAnsi" w:cstheme="minorHAnsi"/>
          <w:sz w:val="22"/>
          <w:szCs w:val="22"/>
        </w:rPr>
        <w:t>айне</w:t>
      </w:r>
      <w:r w:rsidR="00BF288C" w:rsidRPr="005D3CE5">
        <w:rPr>
          <w:rFonts w:asciiTheme="minorHAnsi" w:hAnsiTheme="minorHAnsi" w:cstheme="minorHAnsi"/>
          <w:sz w:val="22"/>
          <w:szCs w:val="22"/>
        </w:rPr>
        <w:t>м случае</w:t>
      </w:r>
      <w:r w:rsidR="005E67EA" w:rsidRPr="005D3CE5">
        <w:rPr>
          <w:rFonts w:asciiTheme="minorHAnsi" w:hAnsiTheme="minorHAnsi" w:cstheme="minorHAnsi"/>
          <w:sz w:val="22"/>
          <w:szCs w:val="22"/>
        </w:rPr>
        <w:t xml:space="preserve">, если все </w:t>
      </w:r>
      <w:r w:rsidR="008C76FB" w:rsidRPr="005D3CE5">
        <w:rPr>
          <w:rFonts w:asciiTheme="minorHAnsi" w:hAnsiTheme="minorHAnsi" w:cstheme="minorHAnsi"/>
          <w:sz w:val="22"/>
          <w:szCs w:val="22"/>
        </w:rPr>
        <w:t>другие решения не б</w:t>
      </w:r>
      <w:r w:rsidR="00BF288C" w:rsidRPr="005D3CE5">
        <w:rPr>
          <w:rFonts w:asciiTheme="minorHAnsi" w:hAnsiTheme="minorHAnsi" w:cstheme="minorHAnsi"/>
          <w:sz w:val="22"/>
          <w:szCs w:val="22"/>
        </w:rPr>
        <w:t>удут</w:t>
      </w:r>
      <w:r w:rsidR="008C76FB" w:rsidRPr="005D3CE5">
        <w:rPr>
          <w:rFonts w:asciiTheme="minorHAnsi" w:hAnsiTheme="minorHAnsi" w:cstheme="minorHAnsi"/>
          <w:sz w:val="22"/>
          <w:szCs w:val="22"/>
        </w:rPr>
        <w:t xml:space="preserve"> успешны</w:t>
      </w:r>
      <w:r w:rsidR="009B7C20" w:rsidRPr="005D3CE5">
        <w:rPr>
          <w:rFonts w:asciiTheme="minorHAnsi" w:hAnsiTheme="minorHAnsi" w:cstheme="minorHAnsi"/>
          <w:sz w:val="22"/>
          <w:szCs w:val="22"/>
        </w:rPr>
        <w:t xml:space="preserve">ми. Мы просим Вас, </w:t>
      </w:r>
      <w:r w:rsidR="00BF288C" w:rsidRPr="005D3CE5">
        <w:rPr>
          <w:rFonts w:asciiTheme="minorHAnsi" w:hAnsiTheme="minorHAnsi" w:cstheme="minorHAnsi"/>
          <w:sz w:val="22"/>
          <w:szCs w:val="22"/>
        </w:rPr>
        <w:t>при возникновении трудностей с погашением</w:t>
      </w:r>
      <w:r w:rsidR="00F171DC" w:rsidRPr="005D3CE5">
        <w:rPr>
          <w:rFonts w:asciiTheme="minorHAnsi" w:hAnsiTheme="minorHAnsi" w:cstheme="minorHAnsi"/>
          <w:sz w:val="22"/>
          <w:szCs w:val="22"/>
        </w:rPr>
        <w:t>, сразу обратить</w:t>
      </w:r>
      <w:r w:rsidR="00ED27CB" w:rsidRPr="005D3CE5">
        <w:rPr>
          <w:rFonts w:asciiTheme="minorHAnsi" w:hAnsiTheme="minorHAnsi" w:cstheme="minorHAnsi"/>
          <w:sz w:val="22"/>
          <w:szCs w:val="22"/>
        </w:rPr>
        <w:t xml:space="preserve">ся к нам, чтобы </w:t>
      </w:r>
      <w:r w:rsidR="00540DE5" w:rsidRPr="005D3CE5">
        <w:rPr>
          <w:rFonts w:asciiTheme="minorHAnsi" w:hAnsiTheme="minorHAnsi" w:cstheme="minorHAnsi"/>
          <w:sz w:val="22"/>
          <w:szCs w:val="22"/>
        </w:rPr>
        <w:t xml:space="preserve">мы смогли найти </w:t>
      </w:r>
      <w:r w:rsidR="0031334D" w:rsidRPr="005D3CE5">
        <w:rPr>
          <w:rFonts w:asciiTheme="minorHAnsi" w:hAnsiTheme="minorHAnsi" w:cstheme="minorHAnsi"/>
          <w:sz w:val="22"/>
          <w:szCs w:val="22"/>
        </w:rPr>
        <w:t>решение.</w:t>
      </w:r>
    </w:p>
    <w:p w14:paraId="4BEBE5A9" w14:textId="63AD5920" w:rsidR="00615E11" w:rsidRPr="005D3CE5" w:rsidRDefault="00615E11" w:rsidP="007E1C87">
      <w:pPr>
        <w:pStyle w:val="tkTekst"/>
        <w:numPr>
          <w:ilvl w:val="0"/>
          <w:numId w:val="18"/>
        </w:numPr>
        <w:spacing w:line="240" w:lineRule="auto"/>
        <w:ind w:left="709" w:hanging="283"/>
        <w:jc w:val="left"/>
        <w:rPr>
          <w:rFonts w:asciiTheme="minorHAnsi" w:hAnsiTheme="minorHAnsi" w:cstheme="minorHAnsi"/>
          <w:sz w:val="22"/>
          <w:szCs w:val="22"/>
        </w:rPr>
      </w:pPr>
      <w:r w:rsidRPr="005D3CE5">
        <w:rPr>
          <w:rFonts w:asciiTheme="minorHAnsi" w:hAnsiTheme="minorHAnsi" w:cstheme="minorHAnsi"/>
          <w:sz w:val="22"/>
          <w:szCs w:val="22"/>
        </w:rPr>
        <w:t xml:space="preserve">В соответствии с законодательством все данные о выданных кредитах </w:t>
      </w:r>
      <w:r w:rsidR="00E7658A" w:rsidRPr="005D3CE5">
        <w:rPr>
          <w:rFonts w:asciiTheme="minorHAnsi" w:hAnsiTheme="minorHAnsi" w:cstheme="minorHAnsi"/>
          <w:sz w:val="22"/>
          <w:szCs w:val="22"/>
        </w:rPr>
        <w:t>передаются</w:t>
      </w:r>
      <w:r w:rsidRPr="005D3CE5">
        <w:rPr>
          <w:rFonts w:asciiTheme="minorHAnsi" w:hAnsiTheme="minorHAnsi" w:cstheme="minorHAnsi"/>
          <w:sz w:val="22"/>
          <w:szCs w:val="22"/>
        </w:rPr>
        <w:t xml:space="preserve"> в </w:t>
      </w:r>
      <w:r w:rsidR="00E7658A" w:rsidRPr="005D3CE5">
        <w:rPr>
          <w:rFonts w:asciiTheme="minorHAnsi" w:hAnsiTheme="minorHAnsi" w:cstheme="minorHAnsi"/>
          <w:sz w:val="22"/>
          <w:szCs w:val="22"/>
        </w:rPr>
        <w:t>К</w:t>
      </w:r>
      <w:r w:rsidRPr="005D3CE5">
        <w:rPr>
          <w:rFonts w:asciiTheme="minorHAnsi" w:hAnsiTheme="minorHAnsi" w:cstheme="minorHAnsi"/>
          <w:sz w:val="22"/>
          <w:szCs w:val="22"/>
        </w:rPr>
        <w:t>редитн</w:t>
      </w:r>
      <w:r w:rsidR="00E7658A" w:rsidRPr="005D3CE5">
        <w:rPr>
          <w:rFonts w:asciiTheme="minorHAnsi" w:hAnsiTheme="minorHAnsi" w:cstheme="minorHAnsi"/>
          <w:sz w:val="22"/>
          <w:szCs w:val="22"/>
        </w:rPr>
        <w:t xml:space="preserve">ое </w:t>
      </w:r>
      <w:r w:rsidRPr="005D3CE5">
        <w:rPr>
          <w:rFonts w:asciiTheme="minorHAnsi" w:hAnsiTheme="minorHAnsi" w:cstheme="minorHAnsi"/>
          <w:sz w:val="22"/>
          <w:szCs w:val="22"/>
        </w:rPr>
        <w:t>бюро. Мы</w:t>
      </w:r>
      <w:r w:rsidR="00756592" w:rsidRPr="005D3CE5">
        <w:rPr>
          <w:rFonts w:asciiTheme="minorHAnsi" w:hAnsiTheme="minorHAnsi" w:cstheme="minorHAnsi"/>
          <w:sz w:val="22"/>
          <w:szCs w:val="22"/>
        </w:rPr>
        <w:t xml:space="preserve"> </w:t>
      </w:r>
      <w:r w:rsidRPr="005D3CE5">
        <w:rPr>
          <w:rFonts w:asciiTheme="minorHAnsi" w:hAnsiTheme="minorHAnsi" w:cstheme="minorHAnsi"/>
          <w:sz w:val="22"/>
          <w:szCs w:val="22"/>
        </w:rPr>
        <w:t>п</w:t>
      </w:r>
      <w:r w:rsidR="00E7658A" w:rsidRPr="005D3CE5">
        <w:rPr>
          <w:rFonts w:asciiTheme="minorHAnsi" w:hAnsiTheme="minorHAnsi" w:cstheme="minorHAnsi"/>
          <w:sz w:val="22"/>
          <w:szCs w:val="22"/>
        </w:rPr>
        <w:t>ередадим</w:t>
      </w:r>
      <w:r w:rsidRPr="005D3CE5">
        <w:rPr>
          <w:rFonts w:asciiTheme="minorHAnsi" w:hAnsiTheme="minorHAnsi" w:cstheme="minorHAnsi"/>
          <w:sz w:val="22"/>
          <w:szCs w:val="22"/>
        </w:rPr>
        <w:t xml:space="preserve"> Ваши данные</w:t>
      </w:r>
      <w:r w:rsidR="00756592" w:rsidRPr="005D3CE5">
        <w:rPr>
          <w:rFonts w:asciiTheme="minorHAnsi" w:hAnsiTheme="minorHAnsi" w:cstheme="minorHAnsi"/>
          <w:sz w:val="22"/>
          <w:szCs w:val="22"/>
        </w:rPr>
        <w:t xml:space="preserve"> бюро</w:t>
      </w:r>
      <w:r w:rsidRPr="005D3CE5">
        <w:rPr>
          <w:rFonts w:asciiTheme="minorHAnsi" w:hAnsiTheme="minorHAnsi" w:cstheme="minorHAnsi"/>
          <w:sz w:val="22"/>
          <w:szCs w:val="22"/>
        </w:rPr>
        <w:t>, с подписанием договора Вы соглашаетесь с этим</w:t>
      </w:r>
      <w:r w:rsidR="00E7658A" w:rsidRPr="005D3CE5">
        <w:rPr>
          <w:rFonts w:asciiTheme="minorHAnsi" w:hAnsiTheme="minorHAnsi" w:cstheme="minorHAnsi"/>
          <w:sz w:val="22"/>
          <w:szCs w:val="22"/>
        </w:rPr>
        <w:t xml:space="preserve"> условием</w:t>
      </w:r>
      <w:r w:rsidRPr="005D3CE5">
        <w:rPr>
          <w:rFonts w:asciiTheme="minorHAnsi" w:hAnsiTheme="minorHAnsi" w:cstheme="minorHAnsi"/>
          <w:sz w:val="22"/>
          <w:szCs w:val="22"/>
        </w:rPr>
        <w:t xml:space="preserve">. </w:t>
      </w:r>
    </w:p>
    <w:p w14:paraId="1CA51E33" w14:textId="19A505DA" w:rsidR="00DC221A" w:rsidRPr="005D3CE5" w:rsidRDefault="00DC221A" w:rsidP="00B82C8E">
      <w:pPr>
        <w:pStyle w:val="tkTekst"/>
        <w:spacing w:line="240" w:lineRule="auto"/>
        <w:ind w:firstLine="0"/>
        <w:jc w:val="left"/>
        <w:rPr>
          <w:rFonts w:asciiTheme="minorHAnsi" w:hAnsiTheme="minorHAnsi" w:cstheme="minorHAnsi"/>
          <w:sz w:val="22"/>
          <w:szCs w:val="22"/>
        </w:rPr>
      </w:pPr>
    </w:p>
    <w:p w14:paraId="0A09E319" w14:textId="77777777" w:rsidR="00DC221A" w:rsidRPr="005D3CE5" w:rsidRDefault="00DC221A" w:rsidP="00DC221A">
      <w:pPr>
        <w:pStyle w:val="tkTekst"/>
        <w:ind w:firstLine="0"/>
        <w:rPr>
          <w:rFonts w:asciiTheme="minorHAnsi" w:hAnsiTheme="minorHAnsi" w:cstheme="minorHAnsi"/>
          <w:b/>
          <w:bCs/>
          <w:sz w:val="22"/>
          <w:szCs w:val="22"/>
        </w:rPr>
      </w:pPr>
      <w:r w:rsidRPr="005D3CE5">
        <w:rPr>
          <w:rFonts w:asciiTheme="minorHAnsi" w:hAnsiTheme="minorHAnsi" w:cstheme="minorHAnsi"/>
          <w:b/>
          <w:bCs/>
          <w:sz w:val="22"/>
          <w:szCs w:val="22"/>
        </w:rPr>
        <w:t>При заключении договора</w:t>
      </w:r>
    </w:p>
    <w:p w14:paraId="3859E06B" w14:textId="0AF72082" w:rsidR="00DC221A" w:rsidRPr="005D3CE5" w:rsidRDefault="00DC221A" w:rsidP="00D1112A">
      <w:pPr>
        <w:pStyle w:val="tkTekst"/>
        <w:numPr>
          <w:ilvl w:val="0"/>
          <w:numId w:val="23"/>
        </w:numPr>
        <w:ind w:left="426" w:hanging="426"/>
        <w:rPr>
          <w:rFonts w:asciiTheme="minorHAnsi" w:hAnsiTheme="minorHAnsi" w:cstheme="minorHAnsi"/>
          <w:sz w:val="22"/>
          <w:szCs w:val="22"/>
        </w:rPr>
      </w:pPr>
      <w:r w:rsidRPr="005D3CE5">
        <w:rPr>
          <w:rFonts w:asciiTheme="minorHAnsi" w:hAnsiTheme="minorHAnsi" w:cstheme="minorHAnsi"/>
          <w:b/>
          <w:bCs/>
          <w:sz w:val="22"/>
          <w:szCs w:val="22"/>
        </w:rPr>
        <w:t xml:space="preserve">Предоставление </w:t>
      </w:r>
      <w:r w:rsidR="00823554" w:rsidRPr="005D3CE5">
        <w:rPr>
          <w:rFonts w:asciiTheme="minorHAnsi" w:hAnsiTheme="minorHAnsi" w:cstheme="minorHAnsi"/>
          <w:b/>
          <w:bCs/>
          <w:sz w:val="22"/>
          <w:szCs w:val="22"/>
        </w:rPr>
        <w:t xml:space="preserve">проекта </w:t>
      </w:r>
      <w:r w:rsidRPr="005D3CE5">
        <w:rPr>
          <w:rFonts w:asciiTheme="minorHAnsi" w:hAnsiTheme="minorHAnsi" w:cstheme="minorHAnsi"/>
          <w:b/>
          <w:bCs/>
          <w:sz w:val="22"/>
          <w:szCs w:val="22"/>
        </w:rPr>
        <w:t xml:space="preserve">договора </w:t>
      </w:r>
      <w:r w:rsidR="00823554" w:rsidRPr="005D3CE5">
        <w:rPr>
          <w:rFonts w:asciiTheme="minorHAnsi" w:hAnsiTheme="minorHAnsi" w:cstheme="minorHAnsi"/>
          <w:b/>
          <w:bCs/>
          <w:sz w:val="22"/>
          <w:szCs w:val="22"/>
        </w:rPr>
        <w:t xml:space="preserve">со всеми </w:t>
      </w:r>
      <w:r w:rsidR="009E70CA" w:rsidRPr="005D3CE5">
        <w:rPr>
          <w:rFonts w:asciiTheme="minorHAnsi" w:hAnsiTheme="minorHAnsi" w:cstheme="minorHAnsi"/>
          <w:b/>
          <w:bCs/>
          <w:sz w:val="22"/>
          <w:szCs w:val="22"/>
        </w:rPr>
        <w:t>прилагаемыми к не</w:t>
      </w:r>
      <w:r w:rsidR="00801408" w:rsidRPr="005D3CE5">
        <w:rPr>
          <w:rFonts w:asciiTheme="minorHAnsi" w:hAnsiTheme="minorHAnsi" w:cstheme="minorHAnsi"/>
          <w:b/>
          <w:bCs/>
          <w:sz w:val="22"/>
          <w:szCs w:val="22"/>
        </w:rPr>
        <w:t xml:space="preserve">му документами </w:t>
      </w:r>
      <w:r w:rsidR="00C22296" w:rsidRPr="005D3CE5">
        <w:rPr>
          <w:rFonts w:asciiTheme="minorHAnsi" w:hAnsiTheme="minorHAnsi" w:cstheme="minorHAnsi"/>
          <w:b/>
          <w:bCs/>
          <w:sz w:val="22"/>
          <w:szCs w:val="22"/>
        </w:rPr>
        <w:t>на 3</w:t>
      </w:r>
      <w:r w:rsidRPr="005D3CE5">
        <w:rPr>
          <w:rFonts w:asciiTheme="minorHAnsi" w:hAnsiTheme="minorHAnsi" w:cstheme="minorHAnsi"/>
          <w:b/>
          <w:bCs/>
          <w:sz w:val="22"/>
          <w:szCs w:val="22"/>
        </w:rPr>
        <w:t xml:space="preserve"> </w:t>
      </w:r>
      <w:r w:rsidR="00C22296" w:rsidRPr="005D3CE5">
        <w:rPr>
          <w:rFonts w:asciiTheme="minorHAnsi" w:hAnsiTheme="minorHAnsi" w:cstheme="minorHAnsi"/>
          <w:b/>
          <w:bCs/>
          <w:sz w:val="22"/>
          <w:szCs w:val="22"/>
        </w:rPr>
        <w:t xml:space="preserve">дня </w:t>
      </w:r>
      <w:r w:rsidR="007413DB" w:rsidRPr="005D3CE5">
        <w:rPr>
          <w:rFonts w:asciiTheme="minorHAnsi" w:hAnsiTheme="minorHAnsi" w:cstheme="minorHAnsi"/>
          <w:b/>
          <w:bCs/>
          <w:sz w:val="22"/>
          <w:szCs w:val="22"/>
        </w:rPr>
        <w:t xml:space="preserve">до </w:t>
      </w:r>
      <w:r w:rsidR="00045DAE" w:rsidRPr="005D3CE5">
        <w:rPr>
          <w:rFonts w:asciiTheme="minorHAnsi" w:hAnsiTheme="minorHAnsi" w:cstheme="minorHAnsi"/>
          <w:b/>
          <w:bCs/>
          <w:sz w:val="22"/>
          <w:szCs w:val="22"/>
        </w:rPr>
        <w:t xml:space="preserve">подписания договора </w:t>
      </w:r>
      <w:r w:rsidR="00BA2471" w:rsidRPr="005D3CE5">
        <w:rPr>
          <w:rFonts w:asciiTheme="minorHAnsi" w:hAnsiTheme="minorHAnsi" w:cstheme="minorHAnsi"/>
          <w:b/>
          <w:bCs/>
          <w:sz w:val="22"/>
          <w:szCs w:val="22"/>
        </w:rPr>
        <w:t xml:space="preserve">и </w:t>
      </w:r>
      <w:r w:rsidR="002741BB" w:rsidRPr="005D3CE5">
        <w:rPr>
          <w:rFonts w:asciiTheme="minorHAnsi" w:hAnsiTheme="minorHAnsi" w:cstheme="minorHAnsi"/>
          <w:b/>
          <w:bCs/>
          <w:sz w:val="22"/>
          <w:szCs w:val="22"/>
        </w:rPr>
        <w:t>п</w:t>
      </w:r>
      <w:r w:rsidR="00BA2471" w:rsidRPr="005D3CE5">
        <w:rPr>
          <w:rFonts w:asciiTheme="minorHAnsi" w:hAnsiTheme="minorHAnsi" w:cstheme="minorHAnsi"/>
          <w:b/>
          <w:bCs/>
          <w:sz w:val="22"/>
          <w:szCs w:val="22"/>
        </w:rPr>
        <w:t>раво на полное разъяснение</w:t>
      </w:r>
    </w:p>
    <w:p w14:paraId="6B033466" w14:textId="7B19C961" w:rsidR="00DC221A" w:rsidRPr="005D3CE5" w:rsidRDefault="00DC221A" w:rsidP="00D1112A">
      <w:pPr>
        <w:pStyle w:val="tkTekst"/>
        <w:ind w:left="426" w:firstLine="0"/>
        <w:rPr>
          <w:rFonts w:asciiTheme="minorHAnsi" w:hAnsiTheme="minorHAnsi" w:cstheme="minorHAnsi"/>
          <w:sz w:val="22"/>
          <w:szCs w:val="22"/>
        </w:rPr>
      </w:pPr>
      <w:r w:rsidRPr="005D3CE5">
        <w:rPr>
          <w:rFonts w:asciiTheme="minorHAnsi" w:hAnsiTheme="minorHAnsi" w:cstheme="minorHAnsi"/>
          <w:sz w:val="22"/>
          <w:szCs w:val="22"/>
        </w:rPr>
        <w:t xml:space="preserve">Вот для вас </w:t>
      </w:r>
      <w:r w:rsidR="00045DAE" w:rsidRPr="005D3CE5">
        <w:rPr>
          <w:rFonts w:asciiTheme="minorHAnsi" w:hAnsiTheme="minorHAnsi" w:cstheme="minorHAnsi"/>
          <w:sz w:val="22"/>
          <w:szCs w:val="22"/>
        </w:rPr>
        <w:t xml:space="preserve">проект </w:t>
      </w:r>
      <w:r w:rsidRPr="005D3CE5">
        <w:rPr>
          <w:rFonts w:asciiTheme="minorHAnsi" w:hAnsiTheme="minorHAnsi" w:cstheme="minorHAnsi"/>
          <w:sz w:val="22"/>
          <w:szCs w:val="22"/>
        </w:rPr>
        <w:t>договор</w:t>
      </w:r>
      <w:r w:rsidR="0031682A" w:rsidRPr="005D3CE5">
        <w:rPr>
          <w:rFonts w:asciiTheme="minorHAnsi" w:hAnsiTheme="minorHAnsi" w:cstheme="minorHAnsi"/>
          <w:sz w:val="22"/>
          <w:szCs w:val="22"/>
        </w:rPr>
        <w:t>а</w:t>
      </w:r>
      <w:r w:rsidRPr="005D3CE5">
        <w:rPr>
          <w:rFonts w:asciiTheme="minorHAnsi" w:hAnsiTheme="minorHAnsi" w:cstheme="minorHAnsi"/>
          <w:sz w:val="22"/>
          <w:szCs w:val="22"/>
        </w:rPr>
        <w:t xml:space="preserve"> о </w:t>
      </w:r>
      <w:r w:rsidR="0031682A" w:rsidRPr="005D3CE5">
        <w:rPr>
          <w:rFonts w:asciiTheme="minorHAnsi" w:hAnsiTheme="minorHAnsi" w:cstheme="minorHAnsi"/>
          <w:sz w:val="22"/>
          <w:szCs w:val="22"/>
        </w:rPr>
        <w:t>кредите</w:t>
      </w:r>
      <w:r w:rsidRPr="005D3CE5">
        <w:rPr>
          <w:rFonts w:asciiTheme="minorHAnsi" w:hAnsiTheme="minorHAnsi" w:cstheme="minorHAnsi"/>
          <w:sz w:val="22"/>
          <w:szCs w:val="22"/>
        </w:rPr>
        <w:t xml:space="preserve">. </w:t>
      </w:r>
      <w:r w:rsidR="00AA35EE" w:rsidRPr="005D3CE5">
        <w:rPr>
          <w:rFonts w:asciiTheme="minorHAnsi" w:hAnsiTheme="minorHAnsi" w:cstheme="minorHAnsi"/>
          <w:sz w:val="22"/>
          <w:szCs w:val="22"/>
        </w:rPr>
        <w:t>Я</w:t>
      </w:r>
      <w:r w:rsidRPr="005D3CE5">
        <w:rPr>
          <w:rFonts w:asciiTheme="minorHAnsi" w:hAnsiTheme="minorHAnsi" w:cstheme="minorHAnsi"/>
          <w:sz w:val="22"/>
          <w:szCs w:val="22"/>
        </w:rPr>
        <w:t xml:space="preserve"> попрошу</w:t>
      </w:r>
      <w:r w:rsidR="00A27CBD" w:rsidRPr="005D3CE5">
        <w:rPr>
          <w:rFonts w:asciiTheme="minorHAnsi" w:hAnsiTheme="minorHAnsi" w:cstheme="minorHAnsi"/>
          <w:sz w:val="22"/>
          <w:szCs w:val="22"/>
        </w:rPr>
        <w:t xml:space="preserve"> Вас</w:t>
      </w:r>
      <w:r w:rsidRPr="005D3CE5">
        <w:rPr>
          <w:rFonts w:asciiTheme="minorHAnsi" w:hAnsiTheme="minorHAnsi" w:cstheme="minorHAnsi"/>
          <w:sz w:val="22"/>
          <w:szCs w:val="22"/>
        </w:rPr>
        <w:t xml:space="preserve">, </w:t>
      </w:r>
      <w:r w:rsidR="00BF288C" w:rsidRPr="005D3CE5">
        <w:rPr>
          <w:rFonts w:asciiTheme="minorHAnsi" w:hAnsiTheme="minorHAnsi" w:cstheme="minorHAnsi"/>
          <w:sz w:val="22"/>
          <w:szCs w:val="22"/>
        </w:rPr>
        <w:t>ещё</w:t>
      </w:r>
      <w:r w:rsidRPr="005D3CE5">
        <w:rPr>
          <w:rFonts w:asciiTheme="minorHAnsi" w:hAnsiTheme="minorHAnsi" w:cstheme="minorHAnsi"/>
          <w:sz w:val="22"/>
          <w:szCs w:val="22"/>
        </w:rPr>
        <w:t xml:space="preserve"> раз всё </w:t>
      </w:r>
      <w:r w:rsidR="005C11C7" w:rsidRPr="005D3CE5">
        <w:rPr>
          <w:rFonts w:asciiTheme="minorHAnsi" w:hAnsiTheme="minorHAnsi" w:cstheme="minorHAnsi"/>
          <w:sz w:val="22"/>
          <w:szCs w:val="22"/>
        </w:rPr>
        <w:t xml:space="preserve">очень </w:t>
      </w:r>
      <w:r w:rsidRPr="005D3CE5">
        <w:rPr>
          <w:rFonts w:asciiTheme="minorHAnsi" w:hAnsiTheme="minorHAnsi" w:cstheme="minorHAnsi"/>
          <w:sz w:val="22"/>
          <w:szCs w:val="22"/>
        </w:rPr>
        <w:t xml:space="preserve">тщательно прочитать. </w:t>
      </w:r>
      <w:r w:rsidR="001654E0" w:rsidRPr="005D3CE5">
        <w:rPr>
          <w:rFonts w:asciiTheme="minorHAnsi" w:hAnsiTheme="minorHAnsi" w:cstheme="minorHAnsi"/>
          <w:sz w:val="22"/>
          <w:szCs w:val="22"/>
        </w:rPr>
        <w:t xml:space="preserve">Пожалуйста, отметьте всё, что Вам </w:t>
      </w:r>
      <w:r w:rsidR="00BF288C" w:rsidRPr="005D3CE5">
        <w:rPr>
          <w:rFonts w:asciiTheme="minorHAnsi" w:hAnsiTheme="minorHAnsi" w:cstheme="minorHAnsi"/>
          <w:sz w:val="22"/>
          <w:szCs w:val="22"/>
        </w:rPr>
        <w:t xml:space="preserve">будет </w:t>
      </w:r>
      <w:r w:rsidR="001654E0" w:rsidRPr="005D3CE5">
        <w:rPr>
          <w:rFonts w:asciiTheme="minorHAnsi" w:hAnsiTheme="minorHAnsi" w:cstheme="minorHAnsi"/>
          <w:sz w:val="22"/>
          <w:szCs w:val="22"/>
        </w:rPr>
        <w:t xml:space="preserve">непонятно, чтобы мы </w:t>
      </w:r>
      <w:r w:rsidR="00BF288C" w:rsidRPr="005D3CE5">
        <w:rPr>
          <w:rFonts w:asciiTheme="minorHAnsi" w:hAnsiTheme="minorHAnsi" w:cstheme="minorHAnsi"/>
          <w:sz w:val="22"/>
          <w:szCs w:val="22"/>
        </w:rPr>
        <w:t>могли объяснить</w:t>
      </w:r>
      <w:r w:rsidR="001654E0" w:rsidRPr="005D3CE5">
        <w:rPr>
          <w:rFonts w:asciiTheme="minorHAnsi" w:hAnsiTheme="minorHAnsi" w:cstheme="minorHAnsi"/>
          <w:sz w:val="22"/>
          <w:szCs w:val="22"/>
        </w:rPr>
        <w:t xml:space="preserve">. </w:t>
      </w:r>
      <w:r w:rsidRPr="005D3CE5">
        <w:rPr>
          <w:rFonts w:asciiTheme="minorHAnsi" w:hAnsiTheme="minorHAnsi" w:cstheme="minorHAnsi"/>
          <w:sz w:val="22"/>
          <w:szCs w:val="22"/>
        </w:rPr>
        <w:t xml:space="preserve">Вы </w:t>
      </w:r>
      <w:r w:rsidR="005C11C7" w:rsidRPr="005D3CE5">
        <w:rPr>
          <w:rFonts w:asciiTheme="minorHAnsi" w:hAnsiTheme="minorHAnsi" w:cstheme="minorHAnsi"/>
          <w:sz w:val="22"/>
          <w:szCs w:val="22"/>
        </w:rPr>
        <w:t>т</w:t>
      </w:r>
      <w:r w:rsidR="00BF288C" w:rsidRPr="005D3CE5">
        <w:rPr>
          <w:rFonts w:asciiTheme="minorHAnsi" w:hAnsiTheme="minorHAnsi" w:cstheme="minorHAnsi"/>
          <w:sz w:val="22"/>
          <w:szCs w:val="22"/>
        </w:rPr>
        <w:t>акже</w:t>
      </w:r>
      <w:r w:rsidR="005C11C7" w:rsidRPr="005D3CE5">
        <w:rPr>
          <w:rFonts w:asciiTheme="minorHAnsi" w:hAnsiTheme="minorHAnsi" w:cstheme="minorHAnsi"/>
          <w:sz w:val="22"/>
          <w:szCs w:val="22"/>
        </w:rPr>
        <w:t xml:space="preserve"> </w:t>
      </w:r>
      <w:r w:rsidRPr="005D3CE5">
        <w:rPr>
          <w:rFonts w:asciiTheme="minorHAnsi" w:hAnsiTheme="minorHAnsi" w:cstheme="minorHAnsi"/>
          <w:sz w:val="22"/>
          <w:szCs w:val="22"/>
        </w:rPr>
        <w:t xml:space="preserve">можете </w:t>
      </w:r>
      <w:r w:rsidR="00B2364E" w:rsidRPr="005D3CE5">
        <w:rPr>
          <w:rFonts w:asciiTheme="minorHAnsi" w:hAnsiTheme="minorHAnsi" w:cstheme="minorHAnsi"/>
          <w:sz w:val="22"/>
          <w:szCs w:val="22"/>
        </w:rPr>
        <w:t>обратиться за внешней кон</w:t>
      </w:r>
      <w:r w:rsidR="00C50F06" w:rsidRPr="005D3CE5">
        <w:rPr>
          <w:rFonts w:asciiTheme="minorHAnsi" w:hAnsiTheme="minorHAnsi" w:cstheme="minorHAnsi"/>
          <w:sz w:val="22"/>
          <w:szCs w:val="22"/>
        </w:rPr>
        <w:t>сультацией.</w:t>
      </w:r>
      <w:r w:rsidRPr="005D3CE5">
        <w:rPr>
          <w:rFonts w:asciiTheme="minorHAnsi" w:hAnsiTheme="minorHAnsi" w:cstheme="minorHAnsi"/>
          <w:sz w:val="22"/>
          <w:szCs w:val="22"/>
        </w:rPr>
        <w:t xml:space="preserve"> </w:t>
      </w:r>
      <w:r w:rsidR="00BF288C" w:rsidRPr="005D3CE5">
        <w:rPr>
          <w:rFonts w:asciiTheme="minorHAnsi" w:hAnsiTheme="minorHAnsi" w:cstheme="minorHAnsi"/>
          <w:sz w:val="22"/>
          <w:szCs w:val="22"/>
        </w:rPr>
        <w:t>Позвольте позвонить вам через три дня и в случае согласия</w:t>
      </w:r>
      <w:r w:rsidR="009453D4" w:rsidRPr="005D3CE5">
        <w:rPr>
          <w:rFonts w:asciiTheme="minorHAnsi" w:hAnsiTheme="minorHAnsi" w:cstheme="minorHAnsi"/>
          <w:sz w:val="22"/>
          <w:szCs w:val="22"/>
        </w:rPr>
        <w:t>,</w:t>
      </w:r>
      <w:r w:rsidR="00BF288C" w:rsidRPr="005D3CE5">
        <w:rPr>
          <w:rFonts w:asciiTheme="minorHAnsi" w:hAnsiTheme="minorHAnsi" w:cstheme="minorHAnsi"/>
          <w:sz w:val="22"/>
          <w:szCs w:val="22"/>
        </w:rPr>
        <w:t xml:space="preserve"> </w:t>
      </w:r>
      <w:r w:rsidR="009453D4" w:rsidRPr="005D3CE5">
        <w:rPr>
          <w:rFonts w:asciiTheme="minorHAnsi" w:hAnsiTheme="minorHAnsi" w:cstheme="minorHAnsi"/>
          <w:sz w:val="22"/>
          <w:szCs w:val="22"/>
        </w:rPr>
        <w:t>договориться</w:t>
      </w:r>
      <w:r w:rsidR="00BF288C" w:rsidRPr="005D3CE5">
        <w:rPr>
          <w:rFonts w:asciiTheme="minorHAnsi" w:hAnsiTheme="minorHAnsi" w:cstheme="minorHAnsi"/>
          <w:sz w:val="22"/>
          <w:szCs w:val="22"/>
        </w:rPr>
        <w:t xml:space="preserve"> о встрече </w:t>
      </w:r>
      <w:r w:rsidR="009453D4" w:rsidRPr="005D3CE5">
        <w:rPr>
          <w:rFonts w:asciiTheme="minorHAnsi" w:hAnsiTheme="minorHAnsi" w:cstheme="minorHAnsi"/>
          <w:sz w:val="22"/>
          <w:szCs w:val="22"/>
        </w:rPr>
        <w:t>для подпис</w:t>
      </w:r>
      <w:r w:rsidR="00BF288C" w:rsidRPr="005D3CE5">
        <w:rPr>
          <w:rFonts w:asciiTheme="minorHAnsi" w:hAnsiTheme="minorHAnsi" w:cstheme="minorHAnsi"/>
          <w:sz w:val="22"/>
          <w:szCs w:val="22"/>
        </w:rPr>
        <w:t>ания договора</w:t>
      </w:r>
      <w:r w:rsidR="009453D4" w:rsidRPr="005D3CE5">
        <w:rPr>
          <w:rFonts w:asciiTheme="minorHAnsi" w:hAnsiTheme="minorHAnsi" w:cstheme="minorHAnsi"/>
          <w:sz w:val="22"/>
          <w:szCs w:val="22"/>
        </w:rPr>
        <w:t>.</w:t>
      </w:r>
    </w:p>
    <w:p w14:paraId="61A435E8" w14:textId="412CE3A5" w:rsidR="00690E78" w:rsidRPr="005D3CE5" w:rsidRDefault="00BF288C" w:rsidP="00BF288C">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 xml:space="preserve">        Также </w:t>
      </w:r>
      <w:r w:rsidR="00DC221A" w:rsidRPr="005D3CE5">
        <w:rPr>
          <w:rFonts w:asciiTheme="minorHAnsi" w:hAnsiTheme="minorHAnsi" w:cstheme="minorHAnsi"/>
          <w:sz w:val="22"/>
          <w:szCs w:val="22"/>
        </w:rPr>
        <w:t xml:space="preserve">даю Вам </w:t>
      </w:r>
      <w:proofErr w:type="spellStart"/>
      <w:r w:rsidR="00DC221A" w:rsidRPr="005D3CE5">
        <w:rPr>
          <w:rFonts w:asciiTheme="minorHAnsi" w:hAnsiTheme="minorHAnsi" w:cstheme="minorHAnsi"/>
          <w:sz w:val="22"/>
          <w:szCs w:val="22"/>
        </w:rPr>
        <w:t>чеклист</w:t>
      </w:r>
      <w:proofErr w:type="spellEnd"/>
      <w:r w:rsidR="00DC221A" w:rsidRPr="005D3CE5">
        <w:rPr>
          <w:rFonts w:asciiTheme="minorHAnsi" w:hAnsiTheme="minorHAnsi" w:cstheme="minorHAnsi"/>
          <w:sz w:val="22"/>
          <w:szCs w:val="22"/>
        </w:rPr>
        <w:t xml:space="preserve">, </w:t>
      </w:r>
      <w:r w:rsidRPr="005D3CE5">
        <w:rPr>
          <w:rFonts w:asciiTheme="minorHAnsi" w:hAnsiTheme="minorHAnsi" w:cstheme="minorHAnsi"/>
          <w:sz w:val="22"/>
          <w:szCs w:val="22"/>
        </w:rPr>
        <w:t xml:space="preserve">в котором написаны </w:t>
      </w:r>
      <w:r w:rsidR="00DC221A" w:rsidRPr="005D3CE5">
        <w:rPr>
          <w:rFonts w:asciiTheme="minorHAnsi" w:hAnsiTheme="minorHAnsi" w:cstheme="minorHAnsi"/>
          <w:sz w:val="22"/>
          <w:szCs w:val="22"/>
        </w:rPr>
        <w:t xml:space="preserve">ваши права </w:t>
      </w:r>
      <w:r w:rsidR="00972D74" w:rsidRPr="005D3CE5">
        <w:rPr>
          <w:rFonts w:asciiTheme="minorHAnsi" w:hAnsiTheme="minorHAnsi" w:cstheme="minorHAnsi"/>
          <w:sz w:val="22"/>
          <w:szCs w:val="22"/>
        </w:rPr>
        <w:t>и обязанност</w:t>
      </w:r>
      <w:r w:rsidRPr="005D3CE5">
        <w:rPr>
          <w:rFonts w:asciiTheme="minorHAnsi" w:hAnsiTheme="minorHAnsi" w:cstheme="minorHAnsi"/>
          <w:sz w:val="22"/>
          <w:szCs w:val="22"/>
        </w:rPr>
        <w:t>и</w:t>
      </w:r>
      <w:r w:rsidR="00651C50" w:rsidRPr="005D3CE5">
        <w:rPr>
          <w:rFonts w:asciiTheme="minorHAnsi" w:hAnsiTheme="minorHAnsi" w:cstheme="minorHAnsi"/>
          <w:sz w:val="22"/>
          <w:szCs w:val="22"/>
        </w:rPr>
        <w:t xml:space="preserve"> </w:t>
      </w:r>
      <w:r w:rsidR="00DC221A" w:rsidRPr="005D3CE5">
        <w:rPr>
          <w:rFonts w:asciiTheme="minorHAnsi" w:hAnsiTheme="minorHAnsi" w:cstheme="minorHAnsi"/>
          <w:sz w:val="22"/>
          <w:szCs w:val="22"/>
        </w:rPr>
        <w:t>как потребител</w:t>
      </w:r>
      <w:r w:rsidRPr="005D3CE5">
        <w:rPr>
          <w:rFonts w:asciiTheme="minorHAnsi" w:hAnsiTheme="minorHAnsi" w:cstheme="minorHAnsi"/>
          <w:sz w:val="22"/>
          <w:szCs w:val="22"/>
        </w:rPr>
        <w:t>я</w:t>
      </w:r>
      <w:r w:rsidR="00DC221A" w:rsidRPr="005D3CE5">
        <w:rPr>
          <w:rFonts w:asciiTheme="minorHAnsi" w:hAnsiTheme="minorHAnsi" w:cstheme="minorHAnsi"/>
          <w:sz w:val="22"/>
          <w:szCs w:val="22"/>
        </w:rPr>
        <w:t>.</w:t>
      </w:r>
      <w:r w:rsidR="006416D2" w:rsidRPr="005D3CE5">
        <w:rPr>
          <w:rFonts w:asciiTheme="minorHAnsi" w:hAnsiTheme="minorHAnsi" w:cstheme="minorHAnsi"/>
          <w:sz w:val="22"/>
          <w:szCs w:val="22"/>
        </w:rPr>
        <w:t xml:space="preserve"> </w:t>
      </w:r>
      <w:r w:rsidRPr="005D3CE5">
        <w:rPr>
          <w:rFonts w:asciiTheme="minorHAnsi" w:hAnsiTheme="minorHAnsi" w:cstheme="minorHAnsi"/>
          <w:sz w:val="22"/>
          <w:szCs w:val="22"/>
        </w:rPr>
        <w:t>Попрошу вас сообщить нам обо всех изменениях, влияющих на выполнение договора, например, если у Вы сменили адрес проживания.</w:t>
      </w:r>
    </w:p>
    <w:p w14:paraId="50E54ABB" w14:textId="77777777" w:rsidR="00DC221A" w:rsidRPr="005D3CE5" w:rsidRDefault="00DC221A" w:rsidP="00D1112A">
      <w:pPr>
        <w:pStyle w:val="tkTekst"/>
        <w:numPr>
          <w:ilvl w:val="0"/>
          <w:numId w:val="24"/>
        </w:numPr>
        <w:ind w:left="426" w:hanging="426"/>
        <w:rPr>
          <w:rFonts w:asciiTheme="minorHAnsi" w:hAnsiTheme="minorHAnsi" w:cstheme="minorHAnsi"/>
          <w:b/>
          <w:bCs/>
          <w:sz w:val="22"/>
          <w:szCs w:val="22"/>
        </w:rPr>
      </w:pPr>
      <w:bookmarkStart w:id="14" w:name="_Hlk30441075"/>
      <w:r w:rsidRPr="005D3CE5">
        <w:rPr>
          <w:rFonts w:asciiTheme="minorHAnsi" w:hAnsiTheme="minorHAnsi" w:cstheme="minorHAnsi"/>
          <w:b/>
          <w:bCs/>
          <w:sz w:val="22"/>
          <w:szCs w:val="22"/>
        </w:rPr>
        <w:t>Клиент вправе получить копию договора</w:t>
      </w:r>
    </w:p>
    <w:bookmarkEnd w:id="14"/>
    <w:p w14:paraId="0770C260" w14:textId="1FE556D3" w:rsidR="00DC221A" w:rsidRPr="005D3CE5" w:rsidRDefault="00BF288C" w:rsidP="00D1112A">
      <w:pPr>
        <w:pStyle w:val="tkTekst"/>
        <w:ind w:left="426" w:hanging="426"/>
        <w:rPr>
          <w:rFonts w:asciiTheme="minorHAnsi" w:hAnsiTheme="minorHAnsi" w:cstheme="minorHAnsi"/>
          <w:sz w:val="22"/>
          <w:szCs w:val="22"/>
        </w:rPr>
      </w:pPr>
      <w:r w:rsidRPr="005D3CE5">
        <w:rPr>
          <w:rFonts w:asciiTheme="minorHAnsi" w:hAnsiTheme="minorHAnsi" w:cstheme="minorHAnsi"/>
          <w:sz w:val="22"/>
          <w:szCs w:val="22"/>
        </w:rPr>
        <w:t xml:space="preserve">         </w:t>
      </w:r>
      <w:r w:rsidR="00DC221A" w:rsidRPr="005D3CE5">
        <w:rPr>
          <w:rFonts w:asciiTheme="minorHAnsi" w:hAnsiTheme="minorHAnsi" w:cstheme="minorHAnsi"/>
          <w:sz w:val="22"/>
          <w:szCs w:val="22"/>
        </w:rPr>
        <w:t>Большое спасибо за ваше доверие. Вот ваша копия договора.</w:t>
      </w:r>
      <w:r w:rsidR="00E2465B" w:rsidRPr="005D3CE5">
        <w:rPr>
          <w:rFonts w:asciiTheme="minorHAnsi" w:hAnsiTheme="minorHAnsi" w:cstheme="minorHAnsi"/>
          <w:sz w:val="22"/>
          <w:szCs w:val="22"/>
        </w:rPr>
        <w:t xml:space="preserve"> Мы желаем Ва</w:t>
      </w:r>
      <w:r w:rsidR="00136074" w:rsidRPr="005D3CE5">
        <w:rPr>
          <w:rFonts w:asciiTheme="minorHAnsi" w:hAnsiTheme="minorHAnsi" w:cstheme="minorHAnsi"/>
          <w:sz w:val="22"/>
          <w:szCs w:val="22"/>
        </w:rPr>
        <w:t>м удачи при осуществлении Ва</w:t>
      </w:r>
      <w:r w:rsidR="002E7ADB" w:rsidRPr="005D3CE5">
        <w:rPr>
          <w:rFonts w:asciiTheme="minorHAnsi" w:hAnsiTheme="minorHAnsi" w:cstheme="minorHAnsi"/>
          <w:sz w:val="22"/>
          <w:szCs w:val="22"/>
        </w:rPr>
        <w:t xml:space="preserve">ших планов. И, пожалуйста, всегда </w:t>
      </w:r>
      <w:r w:rsidR="00D028F1" w:rsidRPr="005D3CE5">
        <w:rPr>
          <w:rFonts w:asciiTheme="minorHAnsi" w:hAnsiTheme="minorHAnsi" w:cstheme="minorHAnsi"/>
          <w:sz w:val="22"/>
          <w:szCs w:val="22"/>
        </w:rPr>
        <w:t>обращайтесь к нам, если возник</w:t>
      </w:r>
      <w:r w:rsidRPr="005D3CE5">
        <w:rPr>
          <w:rFonts w:asciiTheme="minorHAnsi" w:hAnsiTheme="minorHAnsi" w:cstheme="minorHAnsi"/>
          <w:sz w:val="22"/>
          <w:szCs w:val="22"/>
        </w:rPr>
        <w:t>ну</w:t>
      </w:r>
      <w:r w:rsidR="00D028F1" w:rsidRPr="005D3CE5">
        <w:rPr>
          <w:rFonts w:asciiTheme="minorHAnsi" w:hAnsiTheme="minorHAnsi" w:cstheme="minorHAnsi"/>
          <w:sz w:val="22"/>
          <w:szCs w:val="22"/>
        </w:rPr>
        <w:t>т какие-</w:t>
      </w:r>
      <w:r w:rsidRPr="005D3CE5">
        <w:rPr>
          <w:rFonts w:asciiTheme="minorHAnsi" w:hAnsiTheme="minorHAnsi" w:cstheme="minorHAnsi"/>
          <w:sz w:val="22"/>
          <w:szCs w:val="22"/>
        </w:rPr>
        <w:t xml:space="preserve">либо </w:t>
      </w:r>
      <w:r w:rsidR="00001826" w:rsidRPr="005D3CE5">
        <w:rPr>
          <w:rFonts w:asciiTheme="minorHAnsi" w:hAnsiTheme="minorHAnsi" w:cstheme="minorHAnsi"/>
          <w:sz w:val="22"/>
          <w:szCs w:val="22"/>
        </w:rPr>
        <w:t>вопросы.</w:t>
      </w:r>
    </w:p>
    <w:p w14:paraId="7DF15DC3" w14:textId="2FA70411" w:rsidR="00651C50" w:rsidRPr="005D3CE5" w:rsidRDefault="00651C50" w:rsidP="00DC221A">
      <w:pPr>
        <w:pStyle w:val="tkTekst"/>
        <w:ind w:left="567" w:firstLine="0"/>
        <w:rPr>
          <w:rFonts w:asciiTheme="minorHAnsi" w:hAnsiTheme="minorHAnsi" w:cstheme="minorHAnsi"/>
          <w:sz w:val="22"/>
          <w:szCs w:val="22"/>
        </w:rPr>
      </w:pPr>
    </w:p>
    <w:p w14:paraId="4F592E76" w14:textId="77777777" w:rsidR="00DC221A" w:rsidRPr="005D3CE5" w:rsidRDefault="00DC221A" w:rsidP="00DC221A">
      <w:pPr>
        <w:pStyle w:val="tkTekst"/>
        <w:ind w:firstLine="0"/>
        <w:rPr>
          <w:rFonts w:asciiTheme="minorHAnsi" w:hAnsiTheme="minorHAnsi" w:cstheme="minorHAnsi"/>
          <w:b/>
          <w:bCs/>
          <w:sz w:val="22"/>
          <w:szCs w:val="22"/>
        </w:rPr>
      </w:pPr>
      <w:r w:rsidRPr="005D3CE5">
        <w:rPr>
          <w:rFonts w:asciiTheme="minorHAnsi" w:hAnsiTheme="minorHAnsi" w:cstheme="minorHAnsi"/>
          <w:b/>
          <w:bCs/>
          <w:sz w:val="22"/>
          <w:szCs w:val="22"/>
        </w:rPr>
        <w:t>После заключения договора</w:t>
      </w:r>
    </w:p>
    <w:p w14:paraId="2B583617" w14:textId="48E10183" w:rsidR="00DC221A" w:rsidRPr="005D3CE5" w:rsidRDefault="00DC221A" w:rsidP="00DC221A">
      <w:pPr>
        <w:pStyle w:val="tkTekst"/>
        <w:numPr>
          <w:ilvl w:val="0"/>
          <w:numId w:val="5"/>
        </w:numPr>
        <w:ind w:left="284" w:hanging="284"/>
        <w:rPr>
          <w:rFonts w:asciiTheme="minorHAnsi" w:hAnsiTheme="minorHAnsi" w:cstheme="minorHAnsi"/>
          <w:b/>
          <w:bCs/>
          <w:color w:val="FF0000"/>
          <w:sz w:val="22"/>
          <w:szCs w:val="22"/>
        </w:rPr>
      </w:pPr>
      <w:r w:rsidRPr="005D3CE5">
        <w:rPr>
          <w:rFonts w:asciiTheme="minorHAnsi" w:hAnsiTheme="minorHAnsi" w:cstheme="minorHAnsi"/>
          <w:b/>
          <w:bCs/>
          <w:color w:val="FF0000"/>
          <w:sz w:val="22"/>
          <w:szCs w:val="22"/>
        </w:rPr>
        <w:t xml:space="preserve">Право </w:t>
      </w:r>
      <w:ins w:id="15" w:author="user" w:date="2020-03-02T11:29:00Z">
        <w:r w:rsidR="00D65481" w:rsidRPr="005D3CE5">
          <w:rPr>
            <w:rFonts w:asciiTheme="minorHAnsi" w:hAnsiTheme="minorHAnsi" w:cstheme="minorHAnsi"/>
            <w:b/>
            <w:bCs/>
            <w:color w:val="FF0000"/>
            <w:sz w:val="22"/>
            <w:szCs w:val="22"/>
          </w:rPr>
          <w:t xml:space="preserve">клиента </w:t>
        </w:r>
      </w:ins>
      <w:r w:rsidRPr="005D3CE5">
        <w:rPr>
          <w:rFonts w:asciiTheme="minorHAnsi" w:hAnsiTheme="minorHAnsi" w:cstheme="minorHAnsi"/>
          <w:b/>
          <w:bCs/>
          <w:color w:val="FF0000"/>
          <w:sz w:val="22"/>
          <w:szCs w:val="22"/>
        </w:rPr>
        <w:t>на</w:t>
      </w:r>
      <w:r w:rsidR="003E72D8" w:rsidRPr="005D3CE5">
        <w:rPr>
          <w:rFonts w:asciiTheme="minorHAnsi" w:hAnsiTheme="minorHAnsi" w:cstheme="minorHAnsi"/>
          <w:b/>
          <w:bCs/>
          <w:color w:val="FF0000"/>
          <w:sz w:val="22"/>
          <w:szCs w:val="22"/>
        </w:rPr>
        <w:t xml:space="preserve"> </w:t>
      </w:r>
      <w:ins w:id="16" w:author="user" w:date="2020-03-02T11:24:00Z">
        <w:r w:rsidR="00D65481" w:rsidRPr="005D3CE5">
          <w:rPr>
            <w:rFonts w:asciiTheme="minorHAnsi" w:hAnsiTheme="minorHAnsi" w:cstheme="minorHAnsi"/>
            <w:b/>
            <w:bCs/>
            <w:color w:val="FF0000"/>
            <w:sz w:val="22"/>
            <w:szCs w:val="22"/>
          </w:rPr>
          <w:t>отказ от получения кредита</w:t>
        </w:r>
      </w:ins>
    </w:p>
    <w:p w14:paraId="7B03E10B" w14:textId="45C0EB04" w:rsidR="003E72D8" w:rsidRPr="005D3CE5" w:rsidRDefault="003E72D8" w:rsidP="003E72D8">
      <w:pPr>
        <w:pStyle w:val="tkTekst"/>
        <w:ind w:left="284" w:firstLine="0"/>
        <w:rPr>
          <w:rFonts w:asciiTheme="minorHAnsi" w:hAnsiTheme="minorHAnsi" w:cstheme="minorHAnsi"/>
          <w:b/>
          <w:bCs/>
          <w:color w:val="FF0000"/>
          <w:sz w:val="22"/>
          <w:szCs w:val="22"/>
        </w:rPr>
      </w:pPr>
      <w:r w:rsidRPr="005D3CE5">
        <w:rPr>
          <w:rFonts w:asciiTheme="minorHAnsi" w:hAnsiTheme="minorHAnsi" w:cstheme="minorHAnsi"/>
          <w:b/>
          <w:bCs/>
          <w:color w:val="FF0000"/>
          <w:sz w:val="22"/>
          <w:szCs w:val="22"/>
        </w:rPr>
        <w:t>Вы имеете право отказаться от получения кредита после того, как Вы подпишете договор, но до получения</w:t>
      </w:r>
      <w:r w:rsidR="001C07A3" w:rsidRPr="005D3CE5">
        <w:rPr>
          <w:rFonts w:asciiTheme="minorHAnsi" w:hAnsiTheme="minorHAnsi" w:cstheme="minorHAnsi"/>
          <w:b/>
          <w:bCs/>
          <w:color w:val="FF0000"/>
          <w:sz w:val="22"/>
          <w:szCs w:val="22"/>
        </w:rPr>
        <w:t xml:space="preserve"> денежных средств</w:t>
      </w:r>
      <w:r w:rsidRPr="005D3CE5">
        <w:rPr>
          <w:rFonts w:asciiTheme="minorHAnsi" w:hAnsiTheme="minorHAnsi" w:cstheme="minorHAnsi"/>
          <w:b/>
          <w:bCs/>
          <w:color w:val="FF0000"/>
          <w:sz w:val="22"/>
          <w:szCs w:val="22"/>
        </w:rPr>
        <w:t>. Поэтому, прошу Вас внимательно ознакомиться с договором.</w:t>
      </w:r>
    </w:p>
    <w:p w14:paraId="319E7A92" w14:textId="77777777" w:rsidR="00904C85" w:rsidRDefault="0048520A" w:rsidP="0048520A">
      <w:pPr>
        <w:pStyle w:val="tkTekst"/>
        <w:ind w:firstLine="0"/>
        <w:rPr>
          <w:rFonts w:asciiTheme="minorHAnsi" w:hAnsiTheme="minorHAnsi" w:cstheme="minorHAnsi"/>
          <w:sz w:val="22"/>
          <w:szCs w:val="22"/>
        </w:rPr>
      </w:pPr>
      <w:r w:rsidRPr="005D3CE5">
        <w:rPr>
          <w:rFonts w:asciiTheme="minorHAnsi" w:hAnsiTheme="minorHAnsi" w:cstheme="minorHAnsi"/>
          <w:b/>
          <w:bCs/>
          <w:sz w:val="22"/>
          <w:szCs w:val="22"/>
        </w:rPr>
        <w:t xml:space="preserve">       </w:t>
      </w:r>
      <w:r w:rsidR="00904C85">
        <w:rPr>
          <w:rFonts w:asciiTheme="minorHAnsi" w:hAnsiTheme="minorHAnsi" w:cstheme="minorHAnsi"/>
          <w:b/>
          <w:bCs/>
          <w:sz w:val="22"/>
          <w:szCs w:val="22"/>
        </w:rPr>
        <w:t xml:space="preserve">+ </w:t>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4E2F6F03" w14:textId="0CC2B224" w:rsidR="00751D9E" w:rsidRPr="005D3CE5" w:rsidRDefault="00751D9E" w:rsidP="00DC221A">
      <w:pPr>
        <w:pStyle w:val="tkTekst"/>
        <w:rPr>
          <w:rFonts w:asciiTheme="minorHAnsi" w:hAnsiTheme="minorHAnsi" w:cstheme="minorHAnsi"/>
          <w:sz w:val="22"/>
          <w:szCs w:val="22"/>
        </w:rPr>
      </w:pPr>
    </w:p>
    <w:p w14:paraId="2438BFB5" w14:textId="43058554" w:rsidR="00751D9E" w:rsidRPr="005D3CE5" w:rsidRDefault="006416D2" w:rsidP="00ED32AA">
      <w:pPr>
        <w:pStyle w:val="tkTekst"/>
        <w:numPr>
          <w:ilvl w:val="0"/>
          <w:numId w:val="10"/>
        </w:numPr>
        <w:rPr>
          <w:rFonts w:asciiTheme="minorHAnsi" w:hAnsiTheme="minorHAnsi" w:cstheme="minorHAnsi"/>
          <w:b/>
          <w:sz w:val="22"/>
          <w:szCs w:val="22"/>
        </w:rPr>
      </w:pPr>
      <w:r w:rsidRPr="005D3CE5">
        <w:rPr>
          <w:rFonts w:asciiTheme="minorHAnsi" w:hAnsiTheme="minorHAnsi" w:cstheme="minorHAnsi"/>
          <w:b/>
          <w:bCs/>
          <w:sz w:val="22"/>
          <w:szCs w:val="22"/>
        </w:rPr>
        <w:t xml:space="preserve">Право на </w:t>
      </w:r>
      <w:r w:rsidR="00ED32AA" w:rsidRPr="005D3CE5">
        <w:rPr>
          <w:rFonts w:asciiTheme="minorHAnsi" w:hAnsiTheme="minorHAnsi" w:cstheme="minorHAnsi"/>
          <w:b/>
          <w:bCs/>
          <w:sz w:val="22"/>
          <w:szCs w:val="22"/>
        </w:rPr>
        <w:t>досрочное погашение кредита полностью или по частям без каких-либо штрафных санкций, письменно уведомив об этом банк за 30 календарных дней</w:t>
      </w:r>
    </w:p>
    <w:p w14:paraId="143AFA43" w14:textId="77777777" w:rsidR="0048520A" w:rsidRPr="005D3CE5" w:rsidRDefault="0048520A" w:rsidP="0048520A">
      <w:pPr>
        <w:pStyle w:val="tkTekst"/>
        <w:ind w:left="360" w:firstLine="0"/>
        <w:rPr>
          <w:rFonts w:asciiTheme="minorHAnsi" w:hAnsiTheme="minorHAnsi" w:cstheme="minorHAnsi"/>
          <w:sz w:val="22"/>
          <w:szCs w:val="22"/>
        </w:rPr>
      </w:pPr>
      <w:r w:rsidRPr="005D3CE5">
        <w:rPr>
          <w:rFonts w:asciiTheme="minorHAnsi" w:hAnsiTheme="minorHAnsi" w:cstheme="minorHAnsi"/>
          <w:sz w:val="22"/>
          <w:szCs w:val="22"/>
        </w:rPr>
        <w:t xml:space="preserve">Также позвольте сказать Вам, что Вы можете, при появлении возможности и, при желании досрочно полностью или частично погасить Ваш кредит. При этом Вы не будете выплачивать никаких штрафов если письменно уведомите нас об этом за 30 календарных дней. </w:t>
      </w:r>
    </w:p>
    <w:p w14:paraId="45D8D0F1" w14:textId="77777777" w:rsidR="0048520A" w:rsidRPr="005D3CE5" w:rsidRDefault="0048520A" w:rsidP="0048520A">
      <w:pPr>
        <w:pStyle w:val="tkTekst"/>
        <w:ind w:left="360" w:firstLine="0"/>
        <w:rPr>
          <w:rFonts w:asciiTheme="minorHAnsi" w:hAnsiTheme="minorHAnsi" w:cstheme="minorHAnsi"/>
          <w:b/>
          <w:sz w:val="22"/>
          <w:szCs w:val="22"/>
        </w:rPr>
      </w:pPr>
    </w:p>
    <w:p w14:paraId="3AB70F42" w14:textId="77777777" w:rsidR="00904C85" w:rsidRDefault="000125E3" w:rsidP="000125E3">
      <w:pPr>
        <w:pStyle w:val="tkTekst"/>
        <w:ind w:firstLine="0"/>
        <w:rPr>
          <w:rFonts w:asciiTheme="minorHAnsi" w:hAnsiTheme="minorHAnsi" w:cstheme="minorHAnsi"/>
          <w:sz w:val="22"/>
          <w:szCs w:val="22"/>
        </w:rPr>
      </w:pPr>
      <w:r w:rsidRPr="005D3CE5">
        <w:rPr>
          <w:rFonts w:asciiTheme="minorHAnsi" w:hAnsiTheme="minorHAnsi" w:cstheme="minorHAnsi"/>
          <w:color w:val="FF0000"/>
          <w:sz w:val="22"/>
          <w:szCs w:val="22"/>
          <w:highlight w:val="yellow"/>
        </w:rPr>
        <w:lastRenderedPageBreak/>
        <w:t>+</w:t>
      </w:r>
      <w:r w:rsidRPr="005D3CE5">
        <w:rPr>
          <w:rFonts w:asciiTheme="minorHAnsi" w:hAnsiTheme="minorHAnsi" w:cstheme="minorHAnsi"/>
          <w:color w:val="FF0000"/>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65C610A3" w14:textId="77777777" w:rsidR="00C6669B" w:rsidRPr="005D3CE5" w:rsidRDefault="00C6669B" w:rsidP="00C6669B">
      <w:pPr>
        <w:pStyle w:val="rvps368460"/>
        <w:shd w:val="clear" w:color="auto" w:fill="FFFFFF"/>
        <w:tabs>
          <w:tab w:val="left" w:pos="8215"/>
        </w:tabs>
        <w:spacing w:before="0" w:beforeAutospacing="0" w:after="75" w:afterAutospacing="0"/>
        <w:ind w:right="1140"/>
        <w:jc w:val="both"/>
        <w:rPr>
          <w:rStyle w:val="rvts468460"/>
          <w:rFonts w:asciiTheme="minorHAnsi" w:hAnsiTheme="minorHAnsi" w:cstheme="minorHAnsi"/>
          <w:b/>
          <w:bCs/>
          <w:color w:val="FF0000"/>
          <w:sz w:val="22"/>
          <w:szCs w:val="22"/>
          <w:highlight w:val="green"/>
        </w:rPr>
      </w:pPr>
    </w:p>
    <w:p w14:paraId="346C58C1" w14:textId="77777777" w:rsidR="00C6669B" w:rsidRPr="005D3CE5" w:rsidRDefault="00C6669B" w:rsidP="006416D2">
      <w:pPr>
        <w:pStyle w:val="tkTekst"/>
        <w:rPr>
          <w:rFonts w:asciiTheme="minorHAnsi" w:hAnsiTheme="minorHAnsi" w:cstheme="minorHAnsi"/>
          <w:sz w:val="22"/>
          <w:szCs w:val="22"/>
        </w:rPr>
      </w:pPr>
    </w:p>
    <w:p w14:paraId="13BF0FC4" w14:textId="5487B443" w:rsidR="00ED32AA" w:rsidRPr="005D3CE5" w:rsidRDefault="00ED32AA" w:rsidP="00702338">
      <w:pPr>
        <w:pStyle w:val="tkTekst"/>
        <w:numPr>
          <w:ilvl w:val="0"/>
          <w:numId w:val="5"/>
        </w:numPr>
        <w:ind w:left="284" w:hanging="284"/>
        <w:rPr>
          <w:rFonts w:asciiTheme="minorHAnsi" w:hAnsiTheme="minorHAnsi" w:cstheme="minorHAnsi"/>
          <w:b/>
          <w:bCs/>
          <w:sz w:val="22"/>
          <w:szCs w:val="22"/>
        </w:rPr>
      </w:pPr>
      <w:r w:rsidRPr="005D3CE5">
        <w:rPr>
          <w:rFonts w:asciiTheme="minorHAnsi" w:hAnsiTheme="minorHAnsi" w:cstheme="minorHAnsi"/>
          <w:b/>
          <w:bCs/>
          <w:sz w:val="22"/>
          <w:szCs w:val="22"/>
        </w:rPr>
        <w:t xml:space="preserve">Право обратиться </w:t>
      </w:r>
      <w:r w:rsidR="00B86263" w:rsidRPr="005D3CE5">
        <w:rPr>
          <w:rFonts w:asciiTheme="minorHAnsi" w:hAnsiTheme="minorHAnsi" w:cstheme="minorHAnsi"/>
          <w:b/>
          <w:bCs/>
          <w:sz w:val="22"/>
          <w:szCs w:val="22"/>
        </w:rPr>
        <w:t>в</w:t>
      </w:r>
      <w:r w:rsidRPr="005D3CE5">
        <w:rPr>
          <w:rFonts w:asciiTheme="minorHAnsi" w:hAnsiTheme="minorHAnsi" w:cstheme="minorHAnsi"/>
          <w:b/>
          <w:bCs/>
          <w:sz w:val="22"/>
          <w:szCs w:val="22"/>
        </w:rPr>
        <w:t xml:space="preserve"> банк</w:t>
      </w:r>
      <w:r w:rsidR="00B86263" w:rsidRPr="005D3CE5">
        <w:rPr>
          <w:rFonts w:asciiTheme="minorHAnsi" w:hAnsiTheme="minorHAnsi" w:cstheme="minorHAnsi"/>
          <w:b/>
          <w:bCs/>
          <w:sz w:val="22"/>
          <w:szCs w:val="22"/>
        </w:rPr>
        <w:t>,</w:t>
      </w:r>
      <w:r w:rsidRPr="005D3CE5">
        <w:rPr>
          <w:rFonts w:asciiTheme="minorHAnsi" w:hAnsiTheme="minorHAnsi" w:cstheme="minorHAnsi"/>
          <w:b/>
          <w:bCs/>
          <w:sz w:val="22"/>
          <w:szCs w:val="22"/>
        </w:rPr>
        <w:t xml:space="preserve"> с просьбой о пролонгации или реструктуризации долга</w:t>
      </w:r>
    </w:p>
    <w:p w14:paraId="48E844AB" w14:textId="14CC8C9E" w:rsidR="00ED32AA" w:rsidRPr="005D3CE5" w:rsidRDefault="00ED32AA" w:rsidP="00ED32AA">
      <w:pPr>
        <w:pStyle w:val="tkTekst"/>
        <w:ind w:left="567" w:firstLine="0"/>
        <w:rPr>
          <w:ins w:id="17" w:author="user" w:date="2020-03-02T11:47:00Z"/>
          <w:rFonts w:asciiTheme="minorHAnsi" w:hAnsiTheme="minorHAnsi" w:cstheme="minorHAnsi"/>
          <w:sz w:val="22"/>
          <w:szCs w:val="22"/>
        </w:rPr>
      </w:pPr>
      <w:r w:rsidRPr="005D3CE5">
        <w:rPr>
          <w:rFonts w:asciiTheme="minorHAnsi" w:hAnsiTheme="minorHAnsi" w:cstheme="minorHAnsi"/>
          <w:sz w:val="22"/>
          <w:szCs w:val="22"/>
        </w:rPr>
        <w:t xml:space="preserve">Мы всегда </w:t>
      </w:r>
      <w:r w:rsidR="004D0950" w:rsidRPr="005D3CE5">
        <w:rPr>
          <w:rFonts w:asciiTheme="minorHAnsi" w:hAnsiTheme="minorHAnsi" w:cstheme="minorHAnsi"/>
          <w:sz w:val="22"/>
          <w:szCs w:val="22"/>
        </w:rPr>
        <w:t xml:space="preserve">рады обслуживать Вас. </w:t>
      </w:r>
      <w:r w:rsidR="009916C1" w:rsidRPr="005D3CE5">
        <w:rPr>
          <w:rFonts w:asciiTheme="minorHAnsi" w:hAnsiTheme="minorHAnsi" w:cstheme="minorHAnsi"/>
          <w:sz w:val="22"/>
          <w:szCs w:val="22"/>
        </w:rPr>
        <w:t>П</w:t>
      </w:r>
      <w:r w:rsidR="00756592" w:rsidRPr="005D3CE5">
        <w:rPr>
          <w:rFonts w:asciiTheme="minorHAnsi" w:hAnsiTheme="minorHAnsi" w:cstheme="minorHAnsi"/>
          <w:sz w:val="22"/>
          <w:szCs w:val="22"/>
        </w:rPr>
        <w:t>росим</w:t>
      </w:r>
      <w:r w:rsidR="004D0950" w:rsidRPr="005D3CE5">
        <w:rPr>
          <w:rFonts w:asciiTheme="minorHAnsi" w:hAnsiTheme="minorHAnsi" w:cstheme="minorHAnsi"/>
          <w:sz w:val="22"/>
          <w:szCs w:val="22"/>
        </w:rPr>
        <w:t>, обратит</w:t>
      </w:r>
      <w:r w:rsidR="00756592" w:rsidRPr="005D3CE5">
        <w:rPr>
          <w:rFonts w:asciiTheme="minorHAnsi" w:hAnsiTheme="minorHAnsi" w:cstheme="minorHAnsi"/>
          <w:sz w:val="22"/>
          <w:szCs w:val="22"/>
        </w:rPr>
        <w:t>ься</w:t>
      </w:r>
      <w:r w:rsidR="004D0950" w:rsidRPr="005D3CE5">
        <w:rPr>
          <w:rFonts w:asciiTheme="minorHAnsi" w:hAnsiTheme="minorHAnsi" w:cstheme="minorHAnsi"/>
          <w:sz w:val="22"/>
          <w:szCs w:val="22"/>
        </w:rPr>
        <w:t xml:space="preserve"> к нам,</w:t>
      </w:r>
      <w:r w:rsidR="00756592" w:rsidRPr="005D3CE5">
        <w:rPr>
          <w:rFonts w:asciiTheme="minorHAnsi" w:hAnsiTheme="minorHAnsi" w:cstheme="minorHAnsi"/>
          <w:sz w:val="22"/>
          <w:szCs w:val="22"/>
        </w:rPr>
        <w:t xml:space="preserve"> при</w:t>
      </w:r>
      <w:r w:rsidR="004D0950" w:rsidRPr="005D3CE5">
        <w:rPr>
          <w:rFonts w:asciiTheme="minorHAnsi" w:hAnsiTheme="minorHAnsi" w:cstheme="minorHAnsi"/>
          <w:sz w:val="22"/>
          <w:szCs w:val="22"/>
        </w:rPr>
        <w:t xml:space="preserve"> возник</w:t>
      </w:r>
      <w:r w:rsidR="00756592" w:rsidRPr="005D3CE5">
        <w:rPr>
          <w:rFonts w:asciiTheme="minorHAnsi" w:hAnsiTheme="minorHAnsi" w:cstheme="minorHAnsi"/>
          <w:sz w:val="22"/>
          <w:szCs w:val="22"/>
        </w:rPr>
        <w:t>новении</w:t>
      </w:r>
      <w:r w:rsidR="004D0950" w:rsidRPr="005D3CE5">
        <w:rPr>
          <w:rFonts w:asciiTheme="minorHAnsi" w:hAnsiTheme="minorHAnsi" w:cstheme="minorHAnsi"/>
          <w:sz w:val="22"/>
          <w:szCs w:val="22"/>
        </w:rPr>
        <w:t xml:space="preserve"> вопрос</w:t>
      </w:r>
      <w:r w:rsidR="00756592" w:rsidRPr="005D3CE5">
        <w:rPr>
          <w:rFonts w:asciiTheme="minorHAnsi" w:hAnsiTheme="minorHAnsi" w:cstheme="minorHAnsi"/>
          <w:sz w:val="22"/>
          <w:szCs w:val="22"/>
        </w:rPr>
        <w:t>ов</w:t>
      </w:r>
      <w:r w:rsidR="004D0950" w:rsidRPr="005D3CE5">
        <w:rPr>
          <w:rFonts w:asciiTheme="minorHAnsi" w:hAnsiTheme="minorHAnsi" w:cstheme="minorHAnsi"/>
          <w:sz w:val="22"/>
          <w:szCs w:val="22"/>
        </w:rPr>
        <w:t xml:space="preserve"> и </w:t>
      </w:r>
      <w:r w:rsidR="00756592" w:rsidRPr="005D3CE5">
        <w:rPr>
          <w:rFonts w:asciiTheme="minorHAnsi" w:hAnsiTheme="minorHAnsi" w:cstheme="minorHAnsi"/>
          <w:sz w:val="22"/>
          <w:szCs w:val="22"/>
        </w:rPr>
        <w:t>по</w:t>
      </w:r>
      <w:r w:rsidR="004D0950" w:rsidRPr="005D3CE5">
        <w:rPr>
          <w:rFonts w:asciiTheme="minorHAnsi" w:hAnsiTheme="minorHAnsi" w:cstheme="minorHAnsi"/>
          <w:sz w:val="22"/>
          <w:szCs w:val="22"/>
        </w:rPr>
        <w:t>желани</w:t>
      </w:r>
      <w:r w:rsidR="00756592" w:rsidRPr="005D3CE5">
        <w:rPr>
          <w:rFonts w:asciiTheme="minorHAnsi" w:hAnsiTheme="minorHAnsi" w:cstheme="minorHAnsi"/>
          <w:sz w:val="22"/>
          <w:szCs w:val="22"/>
        </w:rPr>
        <w:t>й</w:t>
      </w:r>
      <w:r w:rsidR="004D0950" w:rsidRPr="005D3CE5">
        <w:rPr>
          <w:rFonts w:asciiTheme="minorHAnsi" w:hAnsiTheme="minorHAnsi" w:cstheme="minorHAnsi"/>
          <w:sz w:val="22"/>
          <w:szCs w:val="22"/>
        </w:rPr>
        <w:t xml:space="preserve">. Даже после заключения договора мы можем рассмотреть, например, </w:t>
      </w:r>
      <w:r w:rsidR="00D01FC6" w:rsidRPr="005D3CE5">
        <w:rPr>
          <w:rFonts w:asciiTheme="minorHAnsi" w:hAnsiTheme="minorHAnsi" w:cstheme="minorHAnsi"/>
          <w:sz w:val="22"/>
          <w:szCs w:val="22"/>
        </w:rPr>
        <w:t>реструктуризацию</w:t>
      </w:r>
      <w:r w:rsidR="004D0950" w:rsidRPr="005D3CE5">
        <w:rPr>
          <w:rFonts w:asciiTheme="minorHAnsi" w:hAnsiTheme="minorHAnsi" w:cstheme="minorHAnsi"/>
          <w:sz w:val="22"/>
          <w:szCs w:val="22"/>
        </w:rPr>
        <w:t xml:space="preserve"> Вашего кредита. Это особенно важно, если у Вас изменяютс</w:t>
      </w:r>
      <w:r w:rsidR="004B2738" w:rsidRPr="005D3CE5">
        <w:rPr>
          <w:rFonts w:asciiTheme="minorHAnsi" w:hAnsiTheme="minorHAnsi" w:cstheme="minorHAnsi"/>
          <w:sz w:val="22"/>
          <w:szCs w:val="22"/>
        </w:rPr>
        <w:t>я доходы.</w:t>
      </w:r>
      <w:r w:rsidR="004D0950" w:rsidRPr="005D3CE5">
        <w:rPr>
          <w:rFonts w:asciiTheme="minorHAnsi" w:hAnsiTheme="minorHAnsi" w:cstheme="minorHAnsi"/>
          <w:sz w:val="22"/>
          <w:szCs w:val="22"/>
        </w:rPr>
        <w:t xml:space="preserve"> </w:t>
      </w:r>
    </w:p>
    <w:p w14:paraId="6A1EA5DB" w14:textId="77777777" w:rsidR="00904C85" w:rsidRDefault="00455887" w:rsidP="00301A2C">
      <w:pPr>
        <w:pStyle w:val="rvps568461"/>
        <w:shd w:val="clear" w:color="auto" w:fill="FFFFFF"/>
        <w:spacing w:before="0" w:beforeAutospacing="0" w:after="75" w:afterAutospacing="0" w:line="230" w:lineRule="atLeast"/>
        <w:ind w:firstLine="570"/>
        <w:jc w:val="both"/>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18710A99" w14:textId="34CDADEF" w:rsidR="00702338" w:rsidRPr="005D3CE5" w:rsidRDefault="00301A2C" w:rsidP="00904C85">
      <w:pPr>
        <w:pStyle w:val="rvps568461"/>
        <w:shd w:val="clear" w:color="auto" w:fill="FFFFFF"/>
        <w:spacing w:before="0" w:beforeAutospacing="0" w:after="75" w:afterAutospacing="0" w:line="230" w:lineRule="atLeast"/>
        <w:ind w:firstLine="570"/>
        <w:jc w:val="both"/>
        <w:rPr>
          <w:rFonts w:asciiTheme="minorHAnsi" w:hAnsiTheme="minorHAnsi" w:cstheme="minorHAnsi"/>
          <w:b/>
          <w:bCs/>
          <w:sz w:val="22"/>
          <w:szCs w:val="22"/>
        </w:rPr>
      </w:pPr>
      <w:r w:rsidRPr="005D3CE5">
        <w:rPr>
          <w:rFonts w:asciiTheme="minorHAnsi" w:hAnsiTheme="minorHAnsi" w:cstheme="minorHAnsi"/>
          <w:color w:val="FF0000"/>
          <w:sz w:val="22"/>
          <w:szCs w:val="22"/>
        </w:rPr>
        <w:t xml:space="preserve"> </w:t>
      </w:r>
      <w:r w:rsidR="00702338" w:rsidRPr="005D3CE5">
        <w:rPr>
          <w:rFonts w:asciiTheme="minorHAnsi" w:hAnsiTheme="minorHAnsi" w:cstheme="minorHAnsi"/>
          <w:b/>
          <w:bCs/>
          <w:sz w:val="22"/>
          <w:szCs w:val="22"/>
        </w:rPr>
        <w:t xml:space="preserve">Право на урегулирование жалоб в течение </w:t>
      </w:r>
      <w:ins w:id="18" w:author="user" w:date="2020-03-02T11:53:00Z">
        <w:r w:rsidR="001D0C6E" w:rsidRPr="005D3CE5">
          <w:rPr>
            <w:rFonts w:asciiTheme="minorHAnsi" w:hAnsiTheme="minorHAnsi" w:cstheme="minorHAnsi"/>
            <w:b/>
            <w:bCs/>
            <w:sz w:val="22"/>
            <w:szCs w:val="22"/>
          </w:rPr>
          <w:t>3</w:t>
        </w:r>
      </w:ins>
      <w:r w:rsidR="00702338" w:rsidRPr="005D3CE5">
        <w:rPr>
          <w:rFonts w:asciiTheme="minorHAnsi" w:hAnsiTheme="minorHAnsi" w:cstheme="minorHAnsi"/>
          <w:b/>
          <w:bCs/>
          <w:sz w:val="22"/>
          <w:szCs w:val="22"/>
        </w:rPr>
        <w:t xml:space="preserve">0 </w:t>
      </w:r>
      <w:ins w:id="19" w:author="user" w:date="2020-03-02T11:54:00Z">
        <w:r w:rsidR="001D0C6E" w:rsidRPr="005D3CE5">
          <w:rPr>
            <w:rFonts w:asciiTheme="minorHAnsi" w:hAnsiTheme="minorHAnsi" w:cstheme="minorHAnsi"/>
            <w:sz w:val="22"/>
            <w:szCs w:val="22"/>
          </w:rPr>
          <w:t>календарных</w:t>
        </w:r>
      </w:ins>
      <w:r w:rsidR="00702338" w:rsidRPr="005D3CE5">
        <w:rPr>
          <w:rFonts w:asciiTheme="minorHAnsi" w:hAnsiTheme="minorHAnsi" w:cstheme="minorHAnsi"/>
          <w:b/>
          <w:bCs/>
          <w:sz w:val="22"/>
          <w:szCs w:val="22"/>
        </w:rPr>
        <w:t xml:space="preserve"> дней</w:t>
      </w:r>
    </w:p>
    <w:p w14:paraId="1360CE83" w14:textId="7E87A6C7" w:rsidR="009916C1" w:rsidRPr="005D3CE5" w:rsidRDefault="009916C1">
      <w:pPr>
        <w:pStyle w:val="tkTekst"/>
        <w:ind w:left="567" w:firstLine="0"/>
        <w:rPr>
          <w:ins w:id="20" w:author="user" w:date="2020-03-02T11:53:00Z"/>
          <w:rFonts w:asciiTheme="minorHAnsi" w:hAnsiTheme="minorHAnsi" w:cstheme="minorHAnsi"/>
          <w:sz w:val="22"/>
          <w:szCs w:val="22"/>
        </w:rPr>
        <w:pPrChange w:id="21" w:author="user" w:date="2020-03-02T12:32:00Z">
          <w:pPr>
            <w:pStyle w:val="tkTekst"/>
            <w:ind w:left="1287" w:firstLine="0"/>
          </w:pPr>
        </w:pPrChange>
      </w:pPr>
      <w:r w:rsidRPr="005D3CE5">
        <w:rPr>
          <w:rFonts w:asciiTheme="minorHAnsi" w:hAnsiTheme="minorHAnsi" w:cstheme="minorHAnsi"/>
          <w:sz w:val="22"/>
          <w:szCs w:val="22"/>
        </w:rPr>
        <w:t xml:space="preserve">Если у Вас есть повод для жалоб, Вы можете обратиться к нам в устной или письменной форме. У нас есть книга жалоб и предложений, где вы можете оставить свой отзыв. Мы обязаны ответить на Вашу жалобу в течение </w:t>
      </w:r>
      <w:ins w:id="22" w:author="user" w:date="2020-03-02T11:53:00Z">
        <w:r w:rsidR="001D0C6E" w:rsidRPr="005D3CE5">
          <w:rPr>
            <w:rFonts w:asciiTheme="minorHAnsi" w:hAnsiTheme="minorHAnsi" w:cstheme="minorHAnsi"/>
            <w:sz w:val="22"/>
            <w:szCs w:val="22"/>
          </w:rPr>
          <w:t>3</w:t>
        </w:r>
      </w:ins>
      <w:r w:rsidRPr="005D3CE5">
        <w:rPr>
          <w:rFonts w:asciiTheme="minorHAnsi" w:hAnsiTheme="minorHAnsi" w:cstheme="minorHAnsi"/>
          <w:sz w:val="22"/>
          <w:szCs w:val="22"/>
        </w:rPr>
        <w:t xml:space="preserve">0 </w:t>
      </w:r>
      <w:ins w:id="23" w:author="user" w:date="2020-03-02T11:54:00Z">
        <w:r w:rsidR="001D0C6E" w:rsidRPr="005D3CE5">
          <w:rPr>
            <w:rFonts w:asciiTheme="minorHAnsi" w:hAnsiTheme="minorHAnsi" w:cstheme="minorHAnsi"/>
            <w:sz w:val="22"/>
            <w:szCs w:val="22"/>
          </w:rPr>
          <w:t>календарных</w:t>
        </w:r>
      </w:ins>
      <w:r w:rsidR="003E72D8" w:rsidRPr="005D3CE5">
        <w:rPr>
          <w:rFonts w:asciiTheme="minorHAnsi" w:hAnsiTheme="minorHAnsi" w:cstheme="minorHAnsi"/>
          <w:sz w:val="22"/>
          <w:szCs w:val="22"/>
        </w:rPr>
        <w:t xml:space="preserve"> </w:t>
      </w:r>
      <w:r w:rsidRPr="005D3CE5">
        <w:rPr>
          <w:rFonts w:asciiTheme="minorHAnsi" w:hAnsiTheme="minorHAnsi" w:cstheme="minorHAnsi"/>
          <w:sz w:val="22"/>
          <w:szCs w:val="22"/>
        </w:rPr>
        <w:t>дней в письменном виде на том языке, на котором Вы к нам обратились.  В случае, если Вы чем-то недовольны, я предлагаю Вам, сразу обра</w:t>
      </w:r>
      <w:r w:rsidR="007E61B5" w:rsidRPr="005D3CE5">
        <w:rPr>
          <w:rFonts w:asciiTheme="minorHAnsi" w:hAnsiTheme="minorHAnsi" w:cstheme="minorHAnsi"/>
          <w:sz w:val="22"/>
          <w:szCs w:val="22"/>
        </w:rPr>
        <w:t>титься</w:t>
      </w:r>
      <w:r w:rsidRPr="005D3CE5">
        <w:rPr>
          <w:rFonts w:asciiTheme="minorHAnsi" w:hAnsiTheme="minorHAnsi" w:cstheme="minorHAnsi"/>
          <w:sz w:val="22"/>
          <w:szCs w:val="22"/>
        </w:rPr>
        <w:t xml:space="preserve"> ко мне или</w:t>
      </w:r>
      <w:r w:rsidR="007E61B5" w:rsidRPr="005D3CE5">
        <w:rPr>
          <w:rFonts w:asciiTheme="minorHAnsi" w:hAnsiTheme="minorHAnsi" w:cstheme="minorHAnsi"/>
          <w:sz w:val="22"/>
          <w:szCs w:val="22"/>
        </w:rPr>
        <w:t xml:space="preserve"> моему коллеге</w:t>
      </w:r>
      <w:r w:rsidRPr="005D3CE5">
        <w:rPr>
          <w:rFonts w:asciiTheme="minorHAnsi" w:hAnsiTheme="minorHAnsi" w:cstheme="minorHAnsi"/>
          <w:sz w:val="22"/>
          <w:szCs w:val="22"/>
        </w:rPr>
        <w:t>. Мы постараемся быстро разрешить ситуацию. Ваши замечания всегда помогают нам улучшить свой сервис.</w:t>
      </w:r>
    </w:p>
    <w:p w14:paraId="3434490A" w14:textId="77777777" w:rsidR="00904C85" w:rsidRDefault="00301A2C">
      <w:pPr>
        <w:pStyle w:val="tkTekst"/>
        <w:tabs>
          <w:tab w:val="left" w:pos="567"/>
        </w:tabs>
        <w:ind w:firstLine="0"/>
        <w:rPr>
          <w:rFonts w:asciiTheme="minorHAnsi" w:hAnsiTheme="minorHAnsi" w:cstheme="minorHAnsi"/>
          <w:sz w:val="22"/>
          <w:szCs w:val="22"/>
        </w:rPr>
      </w:pPr>
      <w:r w:rsidRPr="005D3CE5">
        <w:rPr>
          <w:rFonts w:asciiTheme="minorHAnsi" w:hAnsiTheme="minorHAnsi" w:cstheme="minorHAnsi"/>
          <w:sz w:val="22"/>
          <w:szCs w:val="22"/>
          <w:highlight w:val="yellow"/>
        </w:rPr>
        <w:t>+</w:t>
      </w:r>
      <w:r w:rsidRPr="005D3CE5">
        <w:rPr>
          <w:rFonts w:asciiTheme="minorHAnsi" w:hAnsiTheme="minorHAnsi" w:cstheme="minorHAnsi"/>
          <w:sz w:val="22"/>
          <w:szCs w:val="22"/>
        </w:rPr>
        <w:t xml:space="preserve"> </w:t>
      </w:r>
      <w:r w:rsidRPr="005D3CE5">
        <w:rPr>
          <w:rFonts w:asciiTheme="minorHAnsi" w:hAnsiTheme="minorHAnsi" w:cstheme="minorHAnsi"/>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p w14:paraId="1F48678B" w14:textId="77777777" w:rsidR="001D0C6E" w:rsidRPr="005D3CE5" w:rsidRDefault="001D0C6E" w:rsidP="00EA7027">
      <w:pPr>
        <w:pStyle w:val="tkTekst"/>
        <w:ind w:left="1287" w:firstLine="0"/>
        <w:rPr>
          <w:rFonts w:asciiTheme="minorHAnsi" w:hAnsiTheme="minorHAnsi" w:cstheme="minorHAnsi"/>
          <w:sz w:val="22"/>
          <w:szCs w:val="22"/>
        </w:rPr>
      </w:pPr>
    </w:p>
    <w:p w14:paraId="5B209298" w14:textId="77777777" w:rsidR="00702338" w:rsidRPr="005D3CE5" w:rsidRDefault="00702338" w:rsidP="00702338">
      <w:pPr>
        <w:pStyle w:val="tkTekst"/>
        <w:numPr>
          <w:ilvl w:val="0"/>
          <w:numId w:val="5"/>
        </w:numPr>
        <w:ind w:left="284" w:hanging="284"/>
        <w:rPr>
          <w:rFonts w:asciiTheme="minorHAnsi" w:hAnsiTheme="minorHAnsi" w:cstheme="minorHAnsi"/>
          <w:b/>
          <w:bCs/>
          <w:sz w:val="22"/>
          <w:szCs w:val="22"/>
        </w:rPr>
      </w:pPr>
      <w:r w:rsidRPr="005D3CE5">
        <w:rPr>
          <w:rFonts w:asciiTheme="minorHAnsi" w:hAnsiTheme="minorHAnsi" w:cstheme="minorHAnsi"/>
          <w:b/>
          <w:bCs/>
          <w:sz w:val="22"/>
          <w:szCs w:val="22"/>
        </w:rPr>
        <w:t>Право на обращение в Национальный банк</w:t>
      </w:r>
    </w:p>
    <w:p w14:paraId="75F5A0E5" w14:textId="77777777" w:rsidR="009916C1" w:rsidRPr="005D3CE5" w:rsidRDefault="009916C1">
      <w:pPr>
        <w:pStyle w:val="tkTekst"/>
        <w:ind w:left="567" w:firstLine="0"/>
        <w:rPr>
          <w:rFonts w:asciiTheme="minorHAnsi" w:hAnsiTheme="minorHAnsi" w:cstheme="minorHAnsi"/>
          <w:sz w:val="22"/>
          <w:szCs w:val="22"/>
        </w:rPr>
        <w:pPrChange w:id="24" w:author="user" w:date="2020-03-02T12:35:00Z">
          <w:pPr>
            <w:pStyle w:val="tkTekst"/>
            <w:ind w:left="1287" w:firstLine="0"/>
          </w:pPr>
        </w:pPrChange>
      </w:pPr>
      <w:r w:rsidRPr="005D3CE5">
        <w:rPr>
          <w:rFonts w:asciiTheme="minorHAnsi" w:hAnsiTheme="minorHAnsi" w:cstheme="minorHAnsi"/>
          <w:sz w:val="22"/>
          <w:szCs w:val="22"/>
        </w:rPr>
        <w:t>Если Вы не согласны с принятым нами решением или считаете, что Ваши права нарушены, Вы можете обратиться в Национальный банк КР. Нам важно ваше мнение, и мы постараемся учесть все недостатки. Ещё раз, спасибо, что Вы выбрали наши финансовые услуги.</w:t>
      </w:r>
    </w:p>
    <w:p w14:paraId="6CEFD259" w14:textId="77777777" w:rsidR="00904C85" w:rsidRDefault="00301A2C" w:rsidP="00301A2C">
      <w:pPr>
        <w:pStyle w:val="rvps865949"/>
        <w:shd w:val="clear" w:color="auto" w:fill="FFFFFF"/>
        <w:tabs>
          <w:tab w:val="left" w:pos="426"/>
        </w:tabs>
        <w:spacing w:before="195" w:beforeAutospacing="0" w:after="75" w:afterAutospacing="0" w:line="230" w:lineRule="atLeast"/>
        <w:jc w:val="both"/>
        <w:rPr>
          <w:rFonts w:asciiTheme="minorHAnsi" w:hAnsiTheme="minorHAnsi" w:cstheme="minorHAnsi"/>
          <w:sz w:val="22"/>
          <w:szCs w:val="22"/>
        </w:rPr>
      </w:pPr>
      <w:r w:rsidRPr="005D3CE5">
        <w:rPr>
          <w:rFonts w:asciiTheme="minorHAnsi" w:hAnsiTheme="minorHAnsi" w:cstheme="minorHAnsi"/>
          <w:color w:val="FF0000"/>
          <w:sz w:val="22"/>
          <w:szCs w:val="22"/>
          <w:highlight w:val="yellow"/>
        </w:rPr>
        <w:t>+</w:t>
      </w:r>
      <w:r w:rsidRPr="005D3CE5">
        <w:rPr>
          <w:rFonts w:asciiTheme="minorHAnsi" w:hAnsiTheme="minorHAnsi" w:cstheme="minorHAnsi"/>
          <w:color w:val="FF0000"/>
          <w:sz w:val="22"/>
          <w:szCs w:val="22"/>
        </w:rPr>
        <w:t xml:space="preserve"> </w:t>
      </w:r>
      <w:r w:rsidRPr="005D3CE5">
        <w:rPr>
          <w:rFonts w:asciiTheme="minorHAnsi" w:hAnsiTheme="minorHAnsi" w:cstheme="minorHAnsi"/>
          <w:color w:val="FF0000"/>
          <w:sz w:val="22"/>
          <w:szCs w:val="22"/>
        </w:rPr>
        <w:tab/>
      </w:r>
      <w:r w:rsidR="00904C85">
        <w:rPr>
          <w:rFonts w:asciiTheme="minorHAnsi" w:hAnsiTheme="minorHAnsi" w:cstheme="minorHAnsi"/>
          <w:sz w:val="22"/>
          <w:szCs w:val="22"/>
        </w:rPr>
        <w:t>ссылка на Закон. (сайт НБКР или др.)</w:t>
      </w:r>
      <w:r w:rsidR="00904C85" w:rsidRPr="005D3CE5">
        <w:rPr>
          <w:rFonts w:asciiTheme="minorHAnsi" w:hAnsiTheme="minorHAnsi" w:cstheme="minorHAnsi"/>
          <w:sz w:val="22"/>
          <w:szCs w:val="22"/>
        </w:rPr>
        <w:t xml:space="preserve"> </w:t>
      </w:r>
    </w:p>
    <w:sectPr w:rsidR="00904C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5EA4"/>
    <w:multiLevelType w:val="hybridMultilevel"/>
    <w:tmpl w:val="13420B12"/>
    <w:lvl w:ilvl="0" w:tplc="56AC6C7C">
      <w:start w:val="1"/>
      <w:numFmt w:val="bullet"/>
      <w:lvlText w:val=""/>
      <w:lvlJc w:val="left"/>
      <w:pPr>
        <w:ind w:left="927" w:hanging="360"/>
      </w:pPr>
      <w:rPr>
        <w:rFonts w:ascii="Symbol" w:hAnsi="Symbol" w:hint="default"/>
        <w:b/>
        <w:i w:val="0"/>
        <w:color w:val="8EAADB" w:themeColor="accent1" w:themeTint="99"/>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05E56535"/>
    <w:multiLevelType w:val="hybridMultilevel"/>
    <w:tmpl w:val="E780DFD6"/>
    <w:lvl w:ilvl="0" w:tplc="56AC6C7C">
      <w:start w:val="1"/>
      <w:numFmt w:val="bullet"/>
      <w:lvlText w:val=""/>
      <w:lvlJc w:val="left"/>
      <w:pPr>
        <w:ind w:left="927" w:hanging="360"/>
      </w:pPr>
      <w:rPr>
        <w:rFonts w:ascii="Symbol" w:hAnsi="Symbol" w:hint="default"/>
        <w:b/>
        <w:i w:val="0"/>
        <w:color w:val="8EAADB" w:themeColor="accent1" w:themeTint="99"/>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15:restartNumberingAfterBreak="0">
    <w:nsid w:val="151C0A92"/>
    <w:multiLevelType w:val="hybridMultilevel"/>
    <w:tmpl w:val="60E47008"/>
    <w:lvl w:ilvl="0" w:tplc="56AC6C7C">
      <w:start w:val="1"/>
      <w:numFmt w:val="bullet"/>
      <w:lvlText w:val=""/>
      <w:lvlJc w:val="left"/>
      <w:pPr>
        <w:ind w:left="927" w:hanging="360"/>
      </w:pPr>
      <w:rPr>
        <w:rFonts w:ascii="Symbol" w:hAnsi="Symbol" w:hint="default"/>
        <w:b/>
        <w:i w:val="0"/>
        <w:color w:val="8EAADB" w:themeColor="accent1" w:themeTint="99"/>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1583081E"/>
    <w:multiLevelType w:val="hybridMultilevel"/>
    <w:tmpl w:val="1CAC7208"/>
    <w:lvl w:ilvl="0" w:tplc="46523508">
      <w:start w:val="1"/>
      <w:numFmt w:val="bullet"/>
      <w:lvlText w:val=""/>
      <w:lvlJc w:val="left"/>
      <w:pPr>
        <w:ind w:left="720" w:hanging="360"/>
      </w:pPr>
      <w:rPr>
        <w:rFonts w:ascii="Symbol" w:hAnsi="Symbol"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025D4"/>
    <w:multiLevelType w:val="hybridMultilevel"/>
    <w:tmpl w:val="1A2A41CE"/>
    <w:lvl w:ilvl="0" w:tplc="5F709E8E">
      <w:start w:val="1"/>
      <w:numFmt w:val="bullet"/>
      <w:lvlText w:val=""/>
      <w:lvlJc w:val="left"/>
      <w:pPr>
        <w:ind w:left="1287" w:hanging="360"/>
      </w:pPr>
      <w:rPr>
        <w:rFonts w:ascii="Symbol" w:hAnsi="Symbol" w:hint="default"/>
        <w:color w:val="8EAADB" w:themeColor="accent1" w:themeTint="99"/>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15:restartNumberingAfterBreak="0">
    <w:nsid w:val="1A2B1E60"/>
    <w:multiLevelType w:val="hybridMultilevel"/>
    <w:tmpl w:val="1E060B98"/>
    <w:lvl w:ilvl="0" w:tplc="56AC6C7C">
      <w:start w:val="1"/>
      <w:numFmt w:val="bullet"/>
      <w:lvlText w:val=""/>
      <w:lvlJc w:val="left"/>
      <w:pPr>
        <w:ind w:left="1287" w:hanging="360"/>
      </w:pPr>
      <w:rPr>
        <w:rFonts w:ascii="Symbol" w:hAnsi="Symbol" w:hint="default"/>
        <w:b/>
        <w:i w:val="0"/>
        <w:color w:val="8EAADB" w:themeColor="accent1" w:themeTint="99"/>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1C7445A5"/>
    <w:multiLevelType w:val="hybridMultilevel"/>
    <w:tmpl w:val="0A1875DE"/>
    <w:lvl w:ilvl="0" w:tplc="2F9861F4">
      <w:start w:val="1"/>
      <w:numFmt w:val="bullet"/>
      <w:lvlText w:val=""/>
      <w:lvlJc w:val="left"/>
      <w:pPr>
        <w:ind w:left="1080" w:hanging="360"/>
      </w:pPr>
      <w:rPr>
        <w:rFonts w:ascii="Symbol" w:hAnsi="Symbol" w:hint="default"/>
        <w:color w:val="8EAADB" w:themeColor="accent1" w:themeTint="99"/>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893151"/>
    <w:multiLevelType w:val="hybridMultilevel"/>
    <w:tmpl w:val="4D842662"/>
    <w:lvl w:ilvl="0" w:tplc="2F9861F4">
      <w:start w:val="1"/>
      <w:numFmt w:val="bullet"/>
      <w:lvlText w:val=""/>
      <w:lvlJc w:val="left"/>
      <w:pPr>
        <w:ind w:left="1647" w:hanging="360"/>
      </w:pPr>
      <w:rPr>
        <w:rFonts w:ascii="Symbol" w:hAnsi="Symbol" w:hint="default"/>
        <w:color w:val="8EAADB" w:themeColor="accent1" w:themeTint="99"/>
      </w:rPr>
    </w:lvl>
    <w:lvl w:ilvl="1" w:tplc="04070003" w:tentative="1">
      <w:start w:val="1"/>
      <w:numFmt w:val="bullet"/>
      <w:lvlText w:val="o"/>
      <w:lvlJc w:val="left"/>
      <w:pPr>
        <w:ind w:left="2367" w:hanging="360"/>
      </w:pPr>
      <w:rPr>
        <w:rFonts w:ascii="Courier New" w:hAnsi="Courier New" w:cs="Courier New" w:hint="default"/>
      </w:rPr>
    </w:lvl>
    <w:lvl w:ilvl="2" w:tplc="04070005" w:tentative="1">
      <w:start w:val="1"/>
      <w:numFmt w:val="bullet"/>
      <w:lvlText w:val=""/>
      <w:lvlJc w:val="left"/>
      <w:pPr>
        <w:ind w:left="3087" w:hanging="360"/>
      </w:pPr>
      <w:rPr>
        <w:rFonts w:ascii="Wingdings" w:hAnsi="Wingdings" w:hint="default"/>
      </w:rPr>
    </w:lvl>
    <w:lvl w:ilvl="3" w:tplc="04070001" w:tentative="1">
      <w:start w:val="1"/>
      <w:numFmt w:val="bullet"/>
      <w:lvlText w:val=""/>
      <w:lvlJc w:val="left"/>
      <w:pPr>
        <w:ind w:left="3807" w:hanging="360"/>
      </w:pPr>
      <w:rPr>
        <w:rFonts w:ascii="Symbol" w:hAnsi="Symbol" w:hint="default"/>
      </w:rPr>
    </w:lvl>
    <w:lvl w:ilvl="4" w:tplc="04070003" w:tentative="1">
      <w:start w:val="1"/>
      <w:numFmt w:val="bullet"/>
      <w:lvlText w:val="o"/>
      <w:lvlJc w:val="left"/>
      <w:pPr>
        <w:ind w:left="4527" w:hanging="360"/>
      </w:pPr>
      <w:rPr>
        <w:rFonts w:ascii="Courier New" w:hAnsi="Courier New" w:cs="Courier New" w:hint="default"/>
      </w:rPr>
    </w:lvl>
    <w:lvl w:ilvl="5" w:tplc="04070005" w:tentative="1">
      <w:start w:val="1"/>
      <w:numFmt w:val="bullet"/>
      <w:lvlText w:val=""/>
      <w:lvlJc w:val="left"/>
      <w:pPr>
        <w:ind w:left="5247" w:hanging="360"/>
      </w:pPr>
      <w:rPr>
        <w:rFonts w:ascii="Wingdings" w:hAnsi="Wingdings" w:hint="default"/>
      </w:rPr>
    </w:lvl>
    <w:lvl w:ilvl="6" w:tplc="04070001" w:tentative="1">
      <w:start w:val="1"/>
      <w:numFmt w:val="bullet"/>
      <w:lvlText w:val=""/>
      <w:lvlJc w:val="left"/>
      <w:pPr>
        <w:ind w:left="5967" w:hanging="360"/>
      </w:pPr>
      <w:rPr>
        <w:rFonts w:ascii="Symbol" w:hAnsi="Symbol" w:hint="default"/>
      </w:rPr>
    </w:lvl>
    <w:lvl w:ilvl="7" w:tplc="04070003" w:tentative="1">
      <w:start w:val="1"/>
      <w:numFmt w:val="bullet"/>
      <w:lvlText w:val="o"/>
      <w:lvlJc w:val="left"/>
      <w:pPr>
        <w:ind w:left="6687" w:hanging="360"/>
      </w:pPr>
      <w:rPr>
        <w:rFonts w:ascii="Courier New" w:hAnsi="Courier New" w:cs="Courier New" w:hint="default"/>
      </w:rPr>
    </w:lvl>
    <w:lvl w:ilvl="8" w:tplc="04070005" w:tentative="1">
      <w:start w:val="1"/>
      <w:numFmt w:val="bullet"/>
      <w:lvlText w:val=""/>
      <w:lvlJc w:val="left"/>
      <w:pPr>
        <w:ind w:left="7407" w:hanging="360"/>
      </w:pPr>
      <w:rPr>
        <w:rFonts w:ascii="Wingdings" w:hAnsi="Wingdings" w:hint="default"/>
      </w:rPr>
    </w:lvl>
  </w:abstractNum>
  <w:abstractNum w:abstractNumId="8" w15:restartNumberingAfterBreak="0">
    <w:nsid w:val="23164828"/>
    <w:multiLevelType w:val="multilevel"/>
    <w:tmpl w:val="B3A0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C319A"/>
    <w:multiLevelType w:val="hybridMultilevel"/>
    <w:tmpl w:val="28C6B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CD0B01"/>
    <w:multiLevelType w:val="hybridMultilevel"/>
    <w:tmpl w:val="D32CEDBC"/>
    <w:lvl w:ilvl="0" w:tplc="46523508">
      <w:start w:val="1"/>
      <w:numFmt w:val="bullet"/>
      <w:lvlText w:val=""/>
      <w:lvlJc w:val="left"/>
      <w:pPr>
        <w:ind w:left="1287" w:hanging="360"/>
      </w:pPr>
      <w:rPr>
        <w:rFonts w:ascii="Symbol" w:hAnsi="Symbol" w:hint="default"/>
        <w:color w:val="FF000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15:restartNumberingAfterBreak="0">
    <w:nsid w:val="2D223DA3"/>
    <w:multiLevelType w:val="hybridMultilevel"/>
    <w:tmpl w:val="A6AED198"/>
    <w:lvl w:ilvl="0" w:tplc="2F9861F4">
      <w:start w:val="1"/>
      <w:numFmt w:val="bullet"/>
      <w:lvlText w:val=""/>
      <w:lvlJc w:val="left"/>
      <w:pPr>
        <w:ind w:left="1647" w:hanging="360"/>
      </w:pPr>
      <w:rPr>
        <w:rFonts w:ascii="Symbol" w:hAnsi="Symbol" w:hint="default"/>
        <w:color w:val="8EAADB" w:themeColor="accent1" w:themeTint="99"/>
      </w:rPr>
    </w:lvl>
    <w:lvl w:ilvl="1" w:tplc="04070003" w:tentative="1">
      <w:start w:val="1"/>
      <w:numFmt w:val="bullet"/>
      <w:lvlText w:val="o"/>
      <w:lvlJc w:val="left"/>
      <w:pPr>
        <w:ind w:left="2367" w:hanging="360"/>
      </w:pPr>
      <w:rPr>
        <w:rFonts w:ascii="Courier New" w:hAnsi="Courier New" w:cs="Courier New" w:hint="default"/>
      </w:rPr>
    </w:lvl>
    <w:lvl w:ilvl="2" w:tplc="04070005" w:tentative="1">
      <w:start w:val="1"/>
      <w:numFmt w:val="bullet"/>
      <w:lvlText w:val=""/>
      <w:lvlJc w:val="left"/>
      <w:pPr>
        <w:ind w:left="3087" w:hanging="360"/>
      </w:pPr>
      <w:rPr>
        <w:rFonts w:ascii="Wingdings" w:hAnsi="Wingdings" w:hint="default"/>
      </w:rPr>
    </w:lvl>
    <w:lvl w:ilvl="3" w:tplc="04070001" w:tentative="1">
      <w:start w:val="1"/>
      <w:numFmt w:val="bullet"/>
      <w:lvlText w:val=""/>
      <w:lvlJc w:val="left"/>
      <w:pPr>
        <w:ind w:left="3807" w:hanging="360"/>
      </w:pPr>
      <w:rPr>
        <w:rFonts w:ascii="Symbol" w:hAnsi="Symbol" w:hint="default"/>
      </w:rPr>
    </w:lvl>
    <w:lvl w:ilvl="4" w:tplc="04070003" w:tentative="1">
      <w:start w:val="1"/>
      <w:numFmt w:val="bullet"/>
      <w:lvlText w:val="o"/>
      <w:lvlJc w:val="left"/>
      <w:pPr>
        <w:ind w:left="4527" w:hanging="360"/>
      </w:pPr>
      <w:rPr>
        <w:rFonts w:ascii="Courier New" w:hAnsi="Courier New" w:cs="Courier New" w:hint="default"/>
      </w:rPr>
    </w:lvl>
    <w:lvl w:ilvl="5" w:tplc="04070005" w:tentative="1">
      <w:start w:val="1"/>
      <w:numFmt w:val="bullet"/>
      <w:lvlText w:val=""/>
      <w:lvlJc w:val="left"/>
      <w:pPr>
        <w:ind w:left="5247" w:hanging="360"/>
      </w:pPr>
      <w:rPr>
        <w:rFonts w:ascii="Wingdings" w:hAnsi="Wingdings" w:hint="default"/>
      </w:rPr>
    </w:lvl>
    <w:lvl w:ilvl="6" w:tplc="04070001" w:tentative="1">
      <w:start w:val="1"/>
      <w:numFmt w:val="bullet"/>
      <w:lvlText w:val=""/>
      <w:lvlJc w:val="left"/>
      <w:pPr>
        <w:ind w:left="5967" w:hanging="360"/>
      </w:pPr>
      <w:rPr>
        <w:rFonts w:ascii="Symbol" w:hAnsi="Symbol" w:hint="default"/>
      </w:rPr>
    </w:lvl>
    <w:lvl w:ilvl="7" w:tplc="04070003" w:tentative="1">
      <w:start w:val="1"/>
      <w:numFmt w:val="bullet"/>
      <w:lvlText w:val="o"/>
      <w:lvlJc w:val="left"/>
      <w:pPr>
        <w:ind w:left="6687" w:hanging="360"/>
      </w:pPr>
      <w:rPr>
        <w:rFonts w:ascii="Courier New" w:hAnsi="Courier New" w:cs="Courier New" w:hint="default"/>
      </w:rPr>
    </w:lvl>
    <w:lvl w:ilvl="8" w:tplc="04070005" w:tentative="1">
      <w:start w:val="1"/>
      <w:numFmt w:val="bullet"/>
      <w:lvlText w:val=""/>
      <w:lvlJc w:val="left"/>
      <w:pPr>
        <w:ind w:left="7407" w:hanging="360"/>
      </w:pPr>
      <w:rPr>
        <w:rFonts w:ascii="Wingdings" w:hAnsi="Wingdings" w:hint="default"/>
      </w:rPr>
    </w:lvl>
  </w:abstractNum>
  <w:abstractNum w:abstractNumId="12" w15:restartNumberingAfterBreak="0">
    <w:nsid w:val="2EF63F43"/>
    <w:multiLevelType w:val="hybridMultilevel"/>
    <w:tmpl w:val="4FC487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5A2521C"/>
    <w:multiLevelType w:val="hybridMultilevel"/>
    <w:tmpl w:val="D5B2C12E"/>
    <w:lvl w:ilvl="0" w:tplc="46523508">
      <w:start w:val="1"/>
      <w:numFmt w:val="bullet"/>
      <w:lvlText w:val=""/>
      <w:lvlJc w:val="left"/>
      <w:pPr>
        <w:ind w:left="927" w:hanging="360"/>
      </w:pPr>
      <w:rPr>
        <w:rFonts w:ascii="Symbol" w:hAnsi="Symbol" w:hint="default"/>
        <w:color w:val="FF000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15:restartNumberingAfterBreak="0">
    <w:nsid w:val="37211DBA"/>
    <w:multiLevelType w:val="hybridMultilevel"/>
    <w:tmpl w:val="48DEDF02"/>
    <w:lvl w:ilvl="0" w:tplc="56AC6C7C">
      <w:start w:val="1"/>
      <w:numFmt w:val="bullet"/>
      <w:lvlText w:val=""/>
      <w:lvlJc w:val="left"/>
      <w:pPr>
        <w:ind w:left="927" w:hanging="360"/>
      </w:pPr>
      <w:rPr>
        <w:rFonts w:ascii="Symbol" w:hAnsi="Symbol" w:hint="default"/>
        <w:b/>
        <w:i w:val="0"/>
        <w:color w:val="8EAADB" w:themeColor="accent1" w:themeTint="99"/>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5" w15:restartNumberingAfterBreak="0">
    <w:nsid w:val="3A115065"/>
    <w:multiLevelType w:val="hybridMultilevel"/>
    <w:tmpl w:val="09A2DF3C"/>
    <w:lvl w:ilvl="0" w:tplc="56AC6C7C">
      <w:start w:val="1"/>
      <w:numFmt w:val="bullet"/>
      <w:lvlText w:val=""/>
      <w:lvlJc w:val="left"/>
      <w:pPr>
        <w:ind w:left="1287" w:hanging="360"/>
      </w:pPr>
      <w:rPr>
        <w:rFonts w:ascii="Symbol" w:hAnsi="Symbol" w:hint="default"/>
        <w:b/>
        <w:i w:val="0"/>
        <w:color w:val="8EAADB" w:themeColor="accent1" w:themeTint="99"/>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6" w15:restartNumberingAfterBreak="0">
    <w:nsid w:val="4F1B073C"/>
    <w:multiLevelType w:val="hybridMultilevel"/>
    <w:tmpl w:val="9BBA9D9C"/>
    <w:lvl w:ilvl="0" w:tplc="56AC6C7C">
      <w:start w:val="1"/>
      <w:numFmt w:val="bullet"/>
      <w:lvlText w:val=""/>
      <w:lvlJc w:val="left"/>
      <w:pPr>
        <w:ind w:left="1287" w:hanging="360"/>
      </w:pPr>
      <w:rPr>
        <w:rFonts w:ascii="Symbol" w:hAnsi="Symbol" w:hint="default"/>
        <w:b/>
        <w:i w:val="0"/>
        <w:color w:val="8EAADB" w:themeColor="accent1" w:themeTint="99"/>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7" w15:restartNumberingAfterBreak="0">
    <w:nsid w:val="535D5480"/>
    <w:multiLevelType w:val="hybridMultilevel"/>
    <w:tmpl w:val="E966B388"/>
    <w:lvl w:ilvl="0" w:tplc="5F709E8E">
      <w:start w:val="1"/>
      <w:numFmt w:val="bullet"/>
      <w:lvlText w:val=""/>
      <w:lvlJc w:val="left"/>
      <w:pPr>
        <w:ind w:left="1287" w:hanging="360"/>
      </w:pPr>
      <w:rPr>
        <w:rFonts w:ascii="Symbol" w:hAnsi="Symbol" w:hint="default"/>
        <w:color w:val="8EAADB" w:themeColor="accent1" w:themeTint="99"/>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5FEE7CA3"/>
    <w:multiLevelType w:val="hybridMultilevel"/>
    <w:tmpl w:val="5394BF3C"/>
    <w:lvl w:ilvl="0" w:tplc="56AC6C7C">
      <w:start w:val="1"/>
      <w:numFmt w:val="bullet"/>
      <w:lvlText w:val=""/>
      <w:lvlJc w:val="left"/>
      <w:pPr>
        <w:ind w:left="1287" w:hanging="360"/>
      </w:pPr>
      <w:rPr>
        <w:rFonts w:ascii="Symbol" w:hAnsi="Symbol" w:hint="default"/>
        <w:b/>
        <w:i w:val="0"/>
        <w:color w:val="8EAADB" w:themeColor="accent1" w:themeTint="99"/>
      </w:rPr>
    </w:lvl>
    <w:lvl w:ilvl="1" w:tplc="04070003">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9" w15:restartNumberingAfterBreak="0">
    <w:nsid w:val="612636AF"/>
    <w:multiLevelType w:val="hybridMultilevel"/>
    <w:tmpl w:val="2C7ACFD2"/>
    <w:lvl w:ilvl="0" w:tplc="46523508">
      <w:start w:val="1"/>
      <w:numFmt w:val="bullet"/>
      <w:lvlText w:val=""/>
      <w:lvlJc w:val="left"/>
      <w:pPr>
        <w:ind w:left="927" w:hanging="360"/>
      </w:pPr>
      <w:rPr>
        <w:rFonts w:ascii="Symbol" w:hAnsi="Symbol" w:hint="default"/>
        <w:color w:val="FF000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0" w15:restartNumberingAfterBreak="0">
    <w:nsid w:val="649F6B57"/>
    <w:multiLevelType w:val="hybridMultilevel"/>
    <w:tmpl w:val="F4CCC640"/>
    <w:lvl w:ilvl="0" w:tplc="56AC6C7C">
      <w:start w:val="1"/>
      <w:numFmt w:val="bullet"/>
      <w:lvlText w:val=""/>
      <w:lvlJc w:val="left"/>
      <w:pPr>
        <w:ind w:left="360" w:hanging="360"/>
      </w:pPr>
      <w:rPr>
        <w:rFonts w:ascii="Symbol" w:hAnsi="Symbol" w:hint="default"/>
        <w:b/>
        <w:i w:val="0"/>
        <w:color w:val="8EAADB" w:themeColor="accent1" w:themeTint="99"/>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AF93033"/>
    <w:multiLevelType w:val="hybridMultilevel"/>
    <w:tmpl w:val="B55C0DB0"/>
    <w:lvl w:ilvl="0" w:tplc="56AC6C7C">
      <w:start w:val="1"/>
      <w:numFmt w:val="bullet"/>
      <w:lvlText w:val=""/>
      <w:lvlJc w:val="left"/>
      <w:pPr>
        <w:ind w:left="927" w:hanging="360"/>
      </w:pPr>
      <w:rPr>
        <w:rFonts w:ascii="Symbol" w:hAnsi="Symbol" w:hint="default"/>
        <w:b/>
        <w:i w:val="0"/>
        <w:color w:val="8EAADB" w:themeColor="accent1" w:themeTint="99"/>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705A7588"/>
    <w:multiLevelType w:val="hybridMultilevel"/>
    <w:tmpl w:val="86E2F7CC"/>
    <w:lvl w:ilvl="0" w:tplc="46523508">
      <w:start w:val="1"/>
      <w:numFmt w:val="bullet"/>
      <w:lvlText w:val=""/>
      <w:lvlJc w:val="left"/>
      <w:pPr>
        <w:ind w:left="1287" w:hanging="360"/>
      </w:pPr>
      <w:rPr>
        <w:rFonts w:ascii="Symbol" w:hAnsi="Symbol" w:hint="default"/>
        <w:color w:val="FF000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15:restartNumberingAfterBreak="0">
    <w:nsid w:val="76352045"/>
    <w:multiLevelType w:val="hybridMultilevel"/>
    <w:tmpl w:val="588C83EC"/>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4" w15:restartNumberingAfterBreak="0">
    <w:nsid w:val="7CA64F11"/>
    <w:multiLevelType w:val="hybridMultilevel"/>
    <w:tmpl w:val="F8741AA0"/>
    <w:lvl w:ilvl="0" w:tplc="46523508">
      <w:start w:val="1"/>
      <w:numFmt w:val="bullet"/>
      <w:lvlText w:val=""/>
      <w:lvlJc w:val="left"/>
      <w:pPr>
        <w:ind w:left="1080" w:hanging="360"/>
      </w:pPr>
      <w:rPr>
        <w:rFonts w:ascii="Symbol" w:hAnsi="Symbol" w:hint="default"/>
        <w:color w:val="FF000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23"/>
  </w:num>
  <w:num w:numId="3">
    <w:abstractNumId w:val="9"/>
  </w:num>
  <w:num w:numId="4">
    <w:abstractNumId w:val="12"/>
  </w:num>
  <w:num w:numId="5">
    <w:abstractNumId w:val="18"/>
  </w:num>
  <w:num w:numId="6">
    <w:abstractNumId w:val="10"/>
  </w:num>
  <w:num w:numId="7">
    <w:abstractNumId w:val="19"/>
  </w:num>
  <w:num w:numId="8">
    <w:abstractNumId w:val="3"/>
  </w:num>
  <w:num w:numId="9">
    <w:abstractNumId w:val="22"/>
  </w:num>
  <w:num w:numId="10">
    <w:abstractNumId w:val="20"/>
  </w:num>
  <w:num w:numId="11">
    <w:abstractNumId w:val="24"/>
  </w:num>
  <w:num w:numId="12">
    <w:abstractNumId w:val="6"/>
  </w:num>
  <w:num w:numId="13">
    <w:abstractNumId w:val="4"/>
  </w:num>
  <w:num w:numId="14">
    <w:abstractNumId w:val="17"/>
  </w:num>
  <w:num w:numId="15">
    <w:abstractNumId w:val="15"/>
  </w:num>
  <w:num w:numId="16">
    <w:abstractNumId w:val="16"/>
  </w:num>
  <w:num w:numId="17">
    <w:abstractNumId w:val="5"/>
  </w:num>
  <w:num w:numId="18">
    <w:abstractNumId w:val="11"/>
  </w:num>
  <w:num w:numId="19">
    <w:abstractNumId w:val="0"/>
  </w:num>
  <w:num w:numId="20">
    <w:abstractNumId w:val="21"/>
  </w:num>
  <w:num w:numId="21">
    <w:abstractNumId w:val="1"/>
  </w:num>
  <w:num w:numId="22">
    <w:abstractNumId w:val="7"/>
  </w:num>
  <w:num w:numId="23">
    <w:abstractNumId w:val="2"/>
  </w:num>
  <w:num w:numId="24">
    <w:abstractNumId w:val="14"/>
  </w:num>
  <w:num w:numId="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F7D"/>
    <w:rsid w:val="00001826"/>
    <w:rsid w:val="000040D4"/>
    <w:rsid w:val="00011BEF"/>
    <w:rsid w:val="000125E3"/>
    <w:rsid w:val="0001269F"/>
    <w:rsid w:val="000128A4"/>
    <w:rsid w:val="00013829"/>
    <w:rsid w:val="00014B30"/>
    <w:rsid w:val="000155AE"/>
    <w:rsid w:val="000200F4"/>
    <w:rsid w:val="000224B3"/>
    <w:rsid w:val="0002441F"/>
    <w:rsid w:val="00025828"/>
    <w:rsid w:val="00026569"/>
    <w:rsid w:val="000269B5"/>
    <w:rsid w:val="00030E9A"/>
    <w:rsid w:val="00033CAC"/>
    <w:rsid w:val="00034D3B"/>
    <w:rsid w:val="0004332D"/>
    <w:rsid w:val="00045DAE"/>
    <w:rsid w:val="00051491"/>
    <w:rsid w:val="00052489"/>
    <w:rsid w:val="00052830"/>
    <w:rsid w:val="00052A56"/>
    <w:rsid w:val="0005306C"/>
    <w:rsid w:val="00053725"/>
    <w:rsid w:val="00056369"/>
    <w:rsid w:val="00057D86"/>
    <w:rsid w:val="00062C74"/>
    <w:rsid w:val="0006575B"/>
    <w:rsid w:val="0006599E"/>
    <w:rsid w:val="00074E6B"/>
    <w:rsid w:val="00075FF3"/>
    <w:rsid w:val="00081885"/>
    <w:rsid w:val="00083079"/>
    <w:rsid w:val="000842F8"/>
    <w:rsid w:val="00087E78"/>
    <w:rsid w:val="000916A3"/>
    <w:rsid w:val="00091905"/>
    <w:rsid w:val="00094E9D"/>
    <w:rsid w:val="00095F73"/>
    <w:rsid w:val="00096B56"/>
    <w:rsid w:val="000A144F"/>
    <w:rsid w:val="000A2213"/>
    <w:rsid w:val="000A3ACC"/>
    <w:rsid w:val="000A40E5"/>
    <w:rsid w:val="000A4A2E"/>
    <w:rsid w:val="000B2A37"/>
    <w:rsid w:val="000B3B90"/>
    <w:rsid w:val="000B3B9B"/>
    <w:rsid w:val="000B75AE"/>
    <w:rsid w:val="000C058E"/>
    <w:rsid w:val="000C2F8C"/>
    <w:rsid w:val="000C3737"/>
    <w:rsid w:val="000C5FD6"/>
    <w:rsid w:val="000C78F3"/>
    <w:rsid w:val="000D0BA0"/>
    <w:rsid w:val="000D17E5"/>
    <w:rsid w:val="000D2195"/>
    <w:rsid w:val="000D219F"/>
    <w:rsid w:val="000D67C2"/>
    <w:rsid w:val="000E1326"/>
    <w:rsid w:val="000E370E"/>
    <w:rsid w:val="000E51C4"/>
    <w:rsid w:val="000F029E"/>
    <w:rsid w:val="000F058B"/>
    <w:rsid w:val="000F47ED"/>
    <w:rsid w:val="000F53FF"/>
    <w:rsid w:val="000F5D54"/>
    <w:rsid w:val="00103364"/>
    <w:rsid w:val="00107A91"/>
    <w:rsid w:val="001127EE"/>
    <w:rsid w:val="001206E9"/>
    <w:rsid w:val="00121ACF"/>
    <w:rsid w:val="00123ED0"/>
    <w:rsid w:val="001245AE"/>
    <w:rsid w:val="001314D1"/>
    <w:rsid w:val="00131603"/>
    <w:rsid w:val="00131743"/>
    <w:rsid w:val="00131D0E"/>
    <w:rsid w:val="00132EF7"/>
    <w:rsid w:val="00136074"/>
    <w:rsid w:val="001400FF"/>
    <w:rsid w:val="001429B8"/>
    <w:rsid w:val="00144FAF"/>
    <w:rsid w:val="001502AE"/>
    <w:rsid w:val="00151361"/>
    <w:rsid w:val="00154AFB"/>
    <w:rsid w:val="001555D0"/>
    <w:rsid w:val="00160598"/>
    <w:rsid w:val="00161EC3"/>
    <w:rsid w:val="00164D6E"/>
    <w:rsid w:val="00165302"/>
    <w:rsid w:val="001654E0"/>
    <w:rsid w:val="0016681C"/>
    <w:rsid w:val="00176B0B"/>
    <w:rsid w:val="00185A13"/>
    <w:rsid w:val="001863A1"/>
    <w:rsid w:val="00190642"/>
    <w:rsid w:val="00194C3B"/>
    <w:rsid w:val="001A0A06"/>
    <w:rsid w:val="001A276E"/>
    <w:rsid w:val="001A3AF6"/>
    <w:rsid w:val="001A5BCF"/>
    <w:rsid w:val="001A5E43"/>
    <w:rsid w:val="001A6E7D"/>
    <w:rsid w:val="001B58FF"/>
    <w:rsid w:val="001C0410"/>
    <w:rsid w:val="001C07A3"/>
    <w:rsid w:val="001C3477"/>
    <w:rsid w:val="001C4821"/>
    <w:rsid w:val="001C62C1"/>
    <w:rsid w:val="001D0C6E"/>
    <w:rsid w:val="001D0F5C"/>
    <w:rsid w:val="001D51A9"/>
    <w:rsid w:val="001E59BF"/>
    <w:rsid w:val="001E643C"/>
    <w:rsid w:val="001E6EE6"/>
    <w:rsid w:val="001F0E79"/>
    <w:rsid w:val="001F2383"/>
    <w:rsid w:val="001F51B8"/>
    <w:rsid w:val="001F6C35"/>
    <w:rsid w:val="001F74CE"/>
    <w:rsid w:val="002006CE"/>
    <w:rsid w:val="0020242D"/>
    <w:rsid w:val="0020250C"/>
    <w:rsid w:val="00203673"/>
    <w:rsid w:val="0020758C"/>
    <w:rsid w:val="00212426"/>
    <w:rsid w:val="0021534C"/>
    <w:rsid w:val="00215EFB"/>
    <w:rsid w:val="00221D8E"/>
    <w:rsid w:val="00222E7E"/>
    <w:rsid w:val="00225636"/>
    <w:rsid w:val="00232201"/>
    <w:rsid w:val="002346C8"/>
    <w:rsid w:val="002426E0"/>
    <w:rsid w:val="00245265"/>
    <w:rsid w:val="0025006C"/>
    <w:rsid w:val="0025224C"/>
    <w:rsid w:val="002528E0"/>
    <w:rsid w:val="00253B5E"/>
    <w:rsid w:val="002553C8"/>
    <w:rsid w:val="00255A9C"/>
    <w:rsid w:val="0026013A"/>
    <w:rsid w:val="0026026D"/>
    <w:rsid w:val="00260D4C"/>
    <w:rsid w:val="00262044"/>
    <w:rsid w:val="00273275"/>
    <w:rsid w:val="002741BB"/>
    <w:rsid w:val="00274304"/>
    <w:rsid w:val="00275915"/>
    <w:rsid w:val="00277C60"/>
    <w:rsid w:val="00281A77"/>
    <w:rsid w:val="00284DC8"/>
    <w:rsid w:val="00285729"/>
    <w:rsid w:val="00292C6B"/>
    <w:rsid w:val="00294BE3"/>
    <w:rsid w:val="0029601A"/>
    <w:rsid w:val="002A0EAC"/>
    <w:rsid w:val="002A2BC1"/>
    <w:rsid w:val="002A3035"/>
    <w:rsid w:val="002A3348"/>
    <w:rsid w:val="002A3394"/>
    <w:rsid w:val="002B0253"/>
    <w:rsid w:val="002C192A"/>
    <w:rsid w:val="002C1ECD"/>
    <w:rsid w:val="002C312A"/>
    <w:rsid w:val="002C5283"/>
    <w:rsid w:val="002C7715"/>
    <w:rsid w:val="002C7ADD"/>
    <w:rsid w:val="002D0363"/>
    <w:rsid w:val="002D6C0E"/>
    <w:rsid w:val="002E7ADB"/>
    <w:rsid w:val="002F4E7C"/>
    <w:rsid w:val="002F512E"/>
    <w:rsid w:val="002F526E"/>
    <w:rsid w:val="002F7CB6"/>
    <w:rsid w:val="00301A2C"/>
    <w:rsid w:val="003045A6"/>
    <w:rsid w:val="0031078A"/>
    <w:rsid w:val="0031078D"/>
    <w:rsid w:val="00310A20"/>
    <w:rsid w:val="0031334D"/>
    <w:rsid w:val="00316141"/>
    <w:rsid w:val="0031682A"/>
    <w:rsid w:val="0031780F"/>
    <w:rsid w:val="00326D5A"/>
    <w:rsid w:val="003304BA"/>
    <w:rsid w:val="003318AB"/>
    <w:rsid w:val="003327C5"/>
    <w:rsid w:val="00333C02"/>
    <w:rsid w:val="00334FE0"/>
    <w:rsid w:val="003358F6"/>
    <w:rsid w:val="003419DB"/>
    <w:rsid w:val="00344877"/>
    <w:rsid w:val="00346BDF"/>
    <w:rsid w:val="00351868"/>
    <w:rsid w:val="00351BE1"/>
    <w:rsid w:val="00352653"/>
    <w:rsid w:val="00355F50"/>
    <w:rsid w:val="003566A1"/>
    <w:rsid w:val="00357321"/>
    <w:rsid w:val="00370219"/>
    <w:rsid w:val="00370AE3"/>
    <w:rsid w:val="00374376"/>
    <w:rsid w:val="00380814"/>
    <w:rsid w:val="003835D0"/>
    <w:rsid w:val="003849B9"/>
    <w:rsid w:val="00385352"/>
    <w:rsid w:val="003855A9"/>
    <w:rsid w:val="00387D00"/>
    <w:rsid w:val="0039373D"/>
    <w:rsid w:val="00393911"/>
    <w:rsid w:val="00393BE2"/>
    <w:rsid w:val="00395EE4"/>
    <w:rsid w:val="00397B0A"/>
    <w:rsid w:val="003A1FBF"/>
    <w:rsid w:val="003A202C"/>
    <w:rsid w:val="003A32CA"/>
    <w:rsid w:val="003A5191"/>
    <w:rsid w:val="003B08B9"/>
    <w:rsid w:val="003B389B"/>
    <w:rsid w:val="003B3D3E"/>
    <w:rsid w:val="003B4E33"/>
    <w:rsid w:val="003B6410"/>
    <w:rsid w:val="003C0D4F"/>
    <w:rsid w:val="003C1E4C"/>
    <w:rsid w:val="003C6436"/>
    <w:rsid w:val="003C7EBF"/>
    <w:rsid w:val="003C7F07"/>
    <w:rsid w:val="003D6235"/>
    <w:rsid w:val="003D65BA"/>
    <w:rsid w:val="003D7E6B"/>
    <w:rsid w:val="003E011C"/>
    <w:rsid w:val="003E4627"/>
    <w:rsid w:val="003E72D8"/>
    <w:rsid w:val="00403F08"/>
    <w:rsid w:val="004057CC"/>
    <w:rsid w:val="004059EE"/>
    <w:rsid w:val="00407938"/>
    <w:rsid w:val="004144DD"/>
    <w:rsid w:val="004167D6"/>
    <w:rsid w:val="00421D25"/>
    <w:rsid w:val="00422381"/>
    <w:rsid w:val="004223FD"/>
    <w:rsid w:val="0042288A"/>
    <w:rsid w:val="00423D36"/>
    <w:rsid w:val="00434F5D"/>
    <w:rsid w:val="00450581"/>
    <w:rsid w:val="00450E9E"/>
    <w:rsid w:val="00450F16"/>
    <w:rsid w:val="00451D4B"/>
    <w:rsid w:val="00453D82"/>
    <w:rsid w:val="004554A9"/>
    <w:rsid w:val="00455887"/>
    <w:rsid w:val="00455E18"/>
    <w:rsid w:val="00460860"/>
    <w:rsid w:val="00461C7C"/>
    <w:rsid w:val="00465C08"/>
    <w:rsid w:val="004679A7"/>
    <w:rsid w:val="004702C2"/>
    <w:rsid w:val="004708C4"/>
    <w:rsid w:val="0047141B"/>
    <w:rsid w:val="004715FD"/>
    <w:rsid w:val="00475320"/>
    <w:rsid w:val="0047589B"/>
    <w:rsid w:val="00475B98"/>
    <w:rsid w:val="00481CE5"/>
    <w:rsid w:val="00484A28"/>
    <w:rsid w:val="0048520A"/>
    <w:rsid w:val="00490DD6"/>
    <w:rsid w:val="0049732D"/>
    <w:rsid w:val="004A2188"/>
    <w:rsid w:val="004A671A"/>
    <w:rsid w:val="004B1479"/>
    <w:rsid w:val="004B1B66"/>
    <w:rsid w:val="004B2738"/>
    <w:rsid w:val="004B40DF"/>
    <w:rsid w:val="004B5AD2"/>
    <w:rsid w:val="004B5D3B"/>
    <w:rsid w:val="004B6391"/>
    <w:rsid w:val="004B690C"/>
    <w:rsid w:val="004C369E"/>
    <w:rsid w:val="004C4F4D"/>
    <w:rsid w:val="004C63B2"/>
    <w:rsid w:val="004C7150"/>
    <w:rsid w:val="004D0950"/>
    <w:rsid w:val="004D0DF0"/>
    <w:rsid w:val="004D0EAF"/>
    <w:rsid w:val="004D24B7"/>
    <w:rsid w:val="004D6AD9"/>
    <w:rsid w:val="004D6E0C"/>
    <w:rsid w:val="004E0DD6"/>
    <w:rsid w:val="004E2676"/>
    <w:rsid w:val="004E37C6"/>
    <w:rsid w:val="004E555F"/>
    <w:rsid w:val="004E7421"/>
    <w:rsid w:val="004F64FE"/>
    <w:rsid w:val="004F6733"/>
    <w:rsid w:val="00502265"/>
    <w:rsid w:val="005105CC"/>
    <w:rsid w:val="00520277"/>
    <w:rsid w:val="00522568"/>
    <w:rsid w:val="005242B3"/>
    <w:rsid w:val="0052546D"/>
    <w:rsid w:val="00527ECB"/>
    <w:rsid w:val="00530229"/>
    <w:rsid w:val="005313E1"/>
    <w:rsid w:val="00535CD5"/>
    <w:rsid w:val="00540DE5"/>
    <w:rsid w:val="00542FD2"/>
    <w:rsid w:val="0054716C"/>
    <w:rsid w:val="0055531C"/>
    <w:rsid w:val="0055793E"/>
    <w:rsid w:val="00560413"/>
    <w:rsid w:val="0056223C"/>
    <w:rsid w:val="005631D5"/>
    <w:rsid w:val="0056332B"/>
    <w:rsid w:val="005633A3"/>
    <w:rsid w:val="00563BE3"/>
    <w:rsid w:val="005669A6"/>
    <w:rsid w:val="00567028"/>
    <w:rsid w:val="00577AFC"/>
    <w:rsid w:val="00580E03"/>
    <w:rsid w:val="00581C69"/>
    <w:rsid w:val="00584B06"/>
    <w:rsid w:val="00586BC8"/>
    <w:rsid w:val="005912AC"/>
    <w:rsid w:val="00592857"/>
    <w:rsid w:val="0059354A"/>
    <w:rsid w:val="005953F0"/>
    <w:rsid w:val="00597F17"/>
    <w:rsid w:val="005A127F"/>
    <w:rsid w:val="005A1A4B"/>
    <w:rsid w:val="005A7F8F"/>
    <w:rsid w:val="005B318F"/>
    <w:rsid w:val="005B4185"/>
    <w:rsid w:val="005B5FE0"/>
    <w:rsid w:val="005C11C7"/>
    <w:rsid w:val="005C29A3"/>
    <w:rsid w:val="005C3E40"/>
    <w:rsid w:val="005C451E"/>
    <w:rsid w:val="005C74D7"/>
    <w:rsid w:val="005C7D33"/>
    <w:rsid w:val="005D3479"/>
    <w:rsid w:val="005D3765"/>
    <w:rsid w:val="005D3CE5"/>
    <w:rsid w:val="005E07D1"/>
    <w:rsid w:val="005E1F9F"/>
    <w:rsid w:val="005E466D"/>
    <w:rsid w:val="005E67EA"/>
    <w:rsid w:val="005F00A1"/>
    <w:rsid w:val="005F17D8"/>
    <w:rsid w:val="005F749D"/>
    <w:rsid w:val="00615449"/>
    <w:rsid w:val="00615E0A"/>
    <w:rsid w:val="00615E11"/>
    <w:rsid w:val="00617213"/>
    <w:rsid w:val="00625EB2"/>
    <w:rsid w:val="00626C78"/>
    <w:rsid w:val="006416D2"/>
    <w:rsid w:val="00642B9F"/>
    <w:rsid w:val="00651C50"/>
    <w:rsid w:val="00651E81"/>
    <w:rsid w:val="00653788"/>
    <w:rsid w:val="00661AB0"/>
    <w:rsid w:val="00664315"/>
    <w:rsid w:val="00670375"/>
    <w:rsid w:val="00671182"/>
    <w:rsid w:val="00674937"/>
    <w:rsid w:val="006755E6"/>
    <w:rsid w:val="00680C69"/>
    <w:rsid w:val="00681450"/>
    <w:rsid w:val="0068187E"/>
    <w:rsid w:val="00685D41"/>
    <w:rsid w:val="00685E74"/>
    <w:rsid w:val="006863C8"/>
    <w:rsid w:val="00690A52"/>
    <w:rsid w:val="00690E78"/>
    <w:rsid w:val="006968E4"/>
    <w:rsid w:val="006A0E25"/>
    <w:rsid w:val="006A2F96"/>
    <w:rsid w:val="006A6A28"/>
    <w:rsid w:val="006A6B1A"/>
    <w:rsid w:val="006A6DB0"/>
    <w:rsid w:val="006A742F"/>
    <w:rsid w:val="006B142D"/>
    <w:rsid w:val="006C2897"/>
    <w:rsid w:val="006C542B"/>
    <w:rsid w:val="006C572F"/>
    <w:rsid w:val="006C5BAA"/>
    <w:rsid w:val="006C662C"/>
    <w:rsid w:val="006C6A09"/>
    <w:rsid w:val="006C7182"/>
    <w:rsid w:val="006D0CDD"/>
    <w:rsid w:val="006D23C9"/>
    <w:rsid w:val="006D287A"/>
    <w:rsid w:val="006D59FC"/>
    <w:rsid w:val="006D66C3"/>
    <w:rsid w:val="006E2C96"/>
    <w:rsid w:val="006E590A"/>
    <w:rsid w:val="006E7BC5"/>
    <w:rsid w:val="006F7FC5"/>
    <w:rsid w:val="00702338"/>
    <w:rsid w:val="00702461"/>
    <w:rsid w:val="0070278E"/>
    <w:rsid w:val="00703279"/>
    <w:rsid w:val="00704A0E"/>
    <w:rsid w:val="00705634"/>
    <w:rsid w:val="00710915"/>
    <w:rsid w:val="00710F60"/>
    <w:rsid w:val="00711907"/>
    <w:rsid w:val="007130B7"/>
    <w:rsid w:val="00716DE1"/>
    <w:rsid w:val="00717014"/>
    <w:rsid w:val="00724716"/>
    <w:rsid w:val="00724A29"/>
    <w:rsid w:val="007329D1"/>
    <w:rsid w:val="007378A8"/>
    <w:rsid w:val="007413DB"/>
    <w:rsid w:val="00741521"/>
    <w:rsid w:val="00745FAD"/>
    <w:rsid w:val="00746D95"/>
    <w:rsid w:val="007474A7"/>
    <w:rsid w:val="00751D9E"/>
    <w:rsid w:val="00756592"/>
    <w:rsid w:val="007569EC"/>
    <w:rsid w:val="00760D13"/>
    <w:rsid w:val="00762F57"/>
    <w:rsid w:val="007634A4"/>
    <w:rsid w:val="00763DF7"/>
    <w:rsid w:val="00771CD5"/>
    <w:rsid w:val="00792316"/>
    <w:rsid w:val="00793E96"/>
    <w:rsid w:val="007A08DB"/>
    <w:rsid w:val="007A1A6B"/>
    <w:rsid w:val="007A63A7"/>
    <w:rsid w:val="007A74E7"/>
    <w:rsid w:val="007B163A"/>
    <w:rsid w:val="007B268F"/>
    <w:rsid w:val="007B3932"/>
    <w:rsid w:val="007C618E"/>
    <w:rsid w:val="007C6293"/>
    <w:rsid w:val="007C69C9"/>
    <w:rsid w:val="007C6D4E"/>
    <w:rsid w:val="007D0FCB"/>
    <w:rsid w:val="007D150A"/>
    <w:rsid w:val="007D6355"/>
    <w:rsid w:val="007D707C"/>
    <w:rsid w:val="007E0613"/>
    <w:rsid w:val="007E0DA8"/>
    <w:rsid w:val="007E126E"/>
    <w:rsid w:val="007E1C87"/>
    <w:rsid w:val="007E2CBA"/>
    <w:rsid w:val="007E61B5"/>
    <w:rsid w:val="007F097D"/>
    <w:rsid w:val="007F5F67"/>
    <w:rsid w:val="007F781A"/>
    <w:rsid w:val="0080059D"/>
    <w:rsid w:val="00801095"/>
    <w:rsid w:val="00801408"/>
    <w:rsid w:val="008031FB"/>
    <w:rsid w:val="0080425C"/>
    <w:rsid w:val="00805E8A"/>
    <w:rsid w:val="00813929"/>
    <w:rsid w:val="0081479E"/>
    <w:rsid w:val="00816380"/>
    <w:rsid w:val="00816C0C"/>
    <w:rsid w:val="00816FF1"/>
    <w:rsid w:val="00820075"/>
    <w:rsid w:val="00820878"/>
    <w:rsid w:val="008219B7"/>
    <w:rsid w:val="008232C3"/>
    <w:rsid w:val="00823554"/>
    <w:rsid w:val="00824126"/>
    <w:rsid w:val="00827603"/>
    <w:rsid w:val="0083075C"/>
    <w:rsid w:val="0083082B"/>
    <w:rsid w:val="00831E88"/>
    <w:rsid w:val="008322DF"/>
    <w:rsid w:val="008323FA"/>
    <w:rsid w:val="008337BF"/>
    <w:rsid w:val="008355D4"/>
    <w:rsid w:val="00836350"/>
    <w:rsid w:val="00836611"/>
    <w:rsid w:val="00836A76"/>
    <w:rsid w:val="00841E53"/>
    <w:rsid w:val="008423A5"/>
    <w:rsid w:val="008425E6"/>
    <w:rsid w:val="00842902"/>
    <w:rsid w:val="00845643"/>
    <w:rsid w:val="00855229"/>
    <w:rsid w:val="00855CF0"/>
    <w:rsid w:val="00860703"/>
    <w:rsid w:val="00861868"/>
    <w:rsid w:val="0086293C"/>
    <w:rsid w:val="008657E0"/>
    <w:rsid w:val="00870473"/>
    <w:rsid w:val="008734F1"/>
    <w:rsid w:val="00874C3E"/>
    <w:rsid w:val="008764AD"/>
    <w:rsid w:val="00885ED4"/>
    <w:rsid w:val="00886519"/>
    <w:rsid w:val="0088662A"/>
    <w:rsid w:val="008879A3"/>
    <w:rsid w:val="00887F2D"/>
    <w:rsid w:val="00890F3E"/>
    <w:rsid w:val="008919BE"/>
    <w:rsid w:val="008A0055"/>
    <w:rsid w:val="008A00A2"/>
    <w:rsid w:val="008A10C9"/>
    <w:rsid w:val="008A17C9"/>
    <w:rsid w:val="008A441E"/>
    <w:rsid w:val="008A5DA6"/>
    <w:rsid w:val="008A5E09"/>
    <w:rsid w:val="008A6B48"/>
    <w:rsid w:val="008A7985"/>
    <w:rsid w:val="008B0D4E"/>
    <w:rsid w:val="008B2633"/>
    <w:rsid w:val="008B3A83"/>
    <w:rsid w:val="008B5086"/>
    <w:rsid w:val="008B56AC"/>
    <w:rsid w:val="008C0226"/>
    <w:rsid w:val="008C3BEF"/>
    <w:rsid w:val="008C41E7"/>
    <w:rsid w:val="008C661E"/>
    <w:rsid w:val="008C6ED7"/>
    <w:rsid w:val="008C76FB"/>
    <w:rsid w:val="008D041C"/>
    <w:rsid w:val="008D1684"/>
    <w:rsid w:val="008E37EF"/>
    <w:rsid w:val="008E403F"/>
    <w:rsid w:val="008E6B0C"/>
    <w:rsid w:val="008F1B57"/>
    <w:rsid w:val="008F3FF6"/>
    <w:rsid w:val="008F547F"/>
    <w:rsid w:val="00904A49"/>
    <w:rsid w:val="00904C85"/>
    <w:rsid w:val="009053C9"/>
    <w:rsid w:val="00905554"/>
    <w:rsid w:val="00912E02"/>
    <w:rsid w:val="00913740"/>
    <w:rsid w:val="0091728E"/>
    <w:rsid w:val="00920FB6"/>
    <w:rsid w:val="00922B92"/>
    <w:rsid w:val="00924A1C"/>
    <w:rsid w:val="00924C1B"/>
    <w:rsid w:val="00925201"/>
    <w:rsid w:val="0092659E"/>
    <w:rsid w:val="00931BF6"/>
    <w:rsid w:val="009433C0"/>
    <w:rsid w:val="009453D4"/>
    <w:rsid w:val="0094796A"/>
    <w:rsid w:val="00951F4B"/>
    <w:rsid w:val="009544EF"/>
    <w:rsid w:val="009563DC"/>
    <w:rsid w:val="00957809"/>
    <w:rsid w:val="0096142D"/>
    <w:rsid w:val="0096577C"/>
    <w:rsid w:val="00965F63"/>
    <w:rsid w:val="009667E8"/>
    <w:rsid w:val="00971785"/>
    <w:rsid w:val="009724C7"/>
    <w:rsid w:val="00972D74"/>
    <w:rsid w:val="00974C5C"/>
    <w:rsid w:val="009775E3"/>
    <w:rsid w:val="00977908"/>
    <w:rsid w:val="00977AC1"/>
    <w:rsid w:val="00981785"/>
    <w:rsid w:val="00981F15"/>
    <w:rsid w:val="00985E45"/>
    <w:rsid w:val="00987F61"/>
    <w:rsid w:val="0099160A"/>
    <w:rsid w:val="009916C1"/>
    <w:rsid w:val="00992043"/>
    <w:rsid w:val="009944EF"/>
    <w:rsid w:val="00994695"/>
    <w:rsid w:val="009950E4"/>
    <w:rsid w:val="009953F1"/>
    <w:rsid w:val="009A3F2C"/>
    <w:rsid w:val="009B4488"/>
    <w:rsid w:val="009B4554"/>
    <w:rsid w:val="009B7C20"/>
    <w:rsid w:val="009C01D3"/>
    <w:rsid w:val="009C1AEB"/>
    <w:rsid w:val="009C2A08"/>
    <w:rsid w:val="009C3C0F"/>
    <w:rsid w:val="009C45FC"/>
    <w:rsid w:val="009C7207"/>
    <w:rsid w:val="009C7CB7"/>
    <w:rsid w:val="009D06F1"/>
    <w:rsid w:val="009D2C1A"/>
    <w:rsid w:val="009D3851"/>
    <w:rsid w:val="009D4988"/>
    <w:rsid w:val="009D5808"/>
    <w:rsid w:val="009E4897"/>
    <w:rsid w:val="009E5CB7"/>
    <w:rsid w:val="009E70CA"/>
    <w:rsid w:val="009F0D4C"/>
    <w:rsid w:val="009F21AC"/>
    <w:rsid w:val="009F2D42"/>
    <w:rsid w:val="00A02DB4"/>
    <w:rsid w:val="00A039B6"/>
    <w:rsid w:val="00A03C1B"/>
    <w:rsid w:val="00A12DB2"/>
    <w:rsid w:val="00A12F64"/>
    <w:rsid w:val="00A1370E"/>
    <w:rsid w:val="00A16862"/>
    <w:rsid w:val="00A253C2"/>
    <w:rsid w:val="00A25966"/>
    <w:rsid w:val="00A260EA"/>
    <w:rsid w:val="00A2737B"/>
    <w:rsid w:val="00A27CBD"/>
    <w:rsid w:val="00A304D8"/>
    <w:rsid w:val="00A3182B"/>
    <w:rsid w:val="00A32A43"/>
    <w:rsid w:val="00A37345"/>
    <w:rsid w:val="00A42858"/>
    <w:rsid w:val="00A44690"/>
    <w:rsid w:val="00A44BFC"/>
    <w:rsid w:val="00A47AF7"/>
    <w:rsid w:val="00A5331D"/>
    <w:rsid w:val="00A541BF"/>
    <w:rsid w:val="00A56194"/>
    <w:rsid w:val="00A602EE"/>
    <w:rsid w:val="00A646BD"/>
    <w:rsid w:val="00A66E02"/>
    <w:rsid w:val="00A679CF"/>
    <w:rsid w:val="00A771AB"/>
    <w:rsid w:val="00A807BE"/>
    <w:rsid w:val="00A82451"/>
    <w:rsid w:val="00A82A5A"/>
    <w:rsid w:val="00A8369A"/>
    <w:rsid w:val="00A84711"/>
    <w:rsid w:val="00A876D5"/>
    <w:rsid w:val="00A91C49"/>
    <w:rsid w:val="00A94245"/>
    <w:rsid w:val="00A96820"/>
    <w:rsid w:val="00A97BC8"/>
    <w:rsid w:val="00AA1B03"/>
    <w:rsid w:val="00AA3158"/>
    <w:rsid w:val="00AA35EE"/>
    <w:rsid w:val="00AA7B79"/>
    <w:rsid w:val="00AB12ED"/>
    <w:rsid w:val="00AB275F"/>
    <w:rsid w:val="00AB27AC"/>
    <w:rsid w:val="00AB357F"/>
    <w:rsid w:val="00AB3A47"/>
    <w:rsid w:val="00AB66EF"/>
    <w:rsid w:val="00AC7331"/>
    <w:rsid w:val="00AC7410"/>
    <w:rsid w:val="00AD029D"/>
    <w:rsid w:val="00AD2E5B"/>
    <w:rsid w:val="00AD7AF6"/>
    <w:rsid w:val="00AE3137"/>
    <w:rsid w:val="00AE621C"/>
    <w:rsid w:val="00AE765D"/>
    <w:rsid w:val="00AF04A6"/>
    <w:rsid w:val="00AF27F9"/>
    <w:rsid w:val="00AF69AD"/>
    <w:rsid w:val="00B00819"/>
    <w:rsid w:val="00B01AF6"/>
    <w:rsid w:val="00B02566"/>
    <w:rsid w:val="00B07183"/>
    <w:rsid w:val="00B11F28"/>
    <w:rsid w:val="00B12CA5"/>
    <w:rsid w:val="00B13C46"/>
    <w:rsid w:val="00B15C05"/>
    <w:rsid w:val="00B17253"/>
    <w:rsid w:val="00B2364E"/>
    <w:rsid w:val="00B24E5D"/>
    <w:rsid w:val="00B27409"/>
    <w:rsid w:val="00B3447F"/>
    <w:rsid w:val="00B34AF7"/>
    <w:rsid w:val="00B359D7"/>
    <w:rsid w:val="00B35E95"/>
    <w:rsid w:val="00B36329"/>
    <w:rsid w:val="00B423BA"/>
    <w:rsid w:val="00B43424"/>
    <w:rsid w:val="00B434AF"/>
    <w:rsid w:val="00B440DF"/>
    <w:rsid w:val="00B44385"/>
    <w:rsid w:val="00B44B40"/>
    <w:rsid w:val="00B54A89"/>
    <w:rsid w:val="00B57F4A"/>
    <w:rsid w:val="00B6546E"/>
    <w:rsid w:val="00B66666"/>
    <w:rsid w:val="00B667CB"/>
    <w:rsid w:val="00B66A62"/>
    <w:rsid w:val="00B66CBB"/>
    <w:rsid w:val="00B66D48"/>
    <w:rsid w:val="00B675D7"/>
    <w:rsid w:val="00B71997"/>
    <w:rsid w:val="00B71D2A"/>
    <w:rsid w:val="00B7272A"/>
    <w:rsid w:val="00B732CA"/>
    <w:rsid w:val="00B74460"/>
    <w:rsid w:val="00B7526D"/>
    <w:rsid w:val="00B778B1"/>
    <w:rsid w:val="00B82C8E"/>
    <w:rsid w:val="00B86263"/>
    <w:rsid w:val="00B869BF"/>
    <w:rsid w:val="00B87182"/>
    <w:rsid w:val="00B878CA"/>
    <w:rsid w:val="00BA0945"/>
    <w:rsid w:val="00BA140C"/>
    <w:rsid w:val="00BA2471"/>
    <w:rsid w:val="00BA7710"/>
    <w:rsid w:val="00BB178D"/>
    <w:rsid w:val="00BB34ED"/>
    <w:rsid w:val="00BB4FAB"/>
    <w:rsid w:val="00BB5901"/>
    <w:rsid w:val="00BC06F8"/>
    <w:rsid w:val="00BC1082"/>
    <w:rsid w:val="00BC5CD9"/>
    <w:rsid w:val="00BD0182"/>
    <w:rsid w:val="00BD2513"/>
    <w:rsid w:val="00BD4D1D"/>
    <w:rsid w:val="00BE4B9B"/>
    <w:rsid w:val="00BE7373"/>
    <w:rsid w:val="00BE7CA4"/>
    <w:rsid w:val="00BE7EAE"/>
    <w:rsid w:val="00BF288C"/>
    <w:rsid w:val="00BF2D4E"/>
    <w:rsid w:val="00BF684A"/>
    <w:rsid w:val="00BF7B72"/>
    <w:rsid w:val="00C00543"/>
    <w:rsid w:val="00C01A57"/>
    <w:rsid w:val="00C02857"/>
    <w:rsid w:val="00C031B7"/>
    <w:rsid w:val="00C0792A"/>
    <w:rsid w:val="00C172C6"/>
    <w:rsid w:val="00C1786C"/>
    <w:rsid w:val="00C17B14"/>
    <w:rsid w:val="00C2050A"/>
    <w:rsid w:val="00C21472"/>
    <w:rsid w:val="00C22296"/>
    <w:rsid w:val="00C23C25"/>
    <w:rsid w:val="00C262B6"/>
    <w:rsid w:val="00C308FB"/>
    <w:rsid w:val="00C33317"/>
    <w:rsid w:val="00C349F5"/>
    <w:rsid w:val="00C35DBC"/>
    <w:rsid w:val="00C36F22"/>
    <w:rsid w:val="00C37401"/>
    <w:rsid w:val="00C37776"/>
    <w:rsid w:val="00C41535"/>
    <w:rsid w:val="00C42287"/>
    <w:rsid w:val="00C426BE"/>
    <w:rsid w:val="00C430BC"/>
    <w:rsid w:val="00C50F06"/>
    <w:rsid w:val="00C62152"/>
    <w:rsid w:val="00C65E7A"/>
    <w:rsid w:val="00C6669B"/>
    <w:rsid w:val="00C812A6"/>
    <w:rsid w:val="00C81B76"/>
    <w:rsid w:val="00C82A20"/>
    <w:rsid w:val="00C82F83"/>
    <w:rsid w:val="00C874D3"/>
    <w:rsid w:val="00C87931"/>
    <w:rsid w:val="00C90EFC"/>
    <w:rsid w:val="00C92B91"/>
    <w:rsid w:val="00CA4720"/>
    <w:rsid w:val="00CB3C3F"/>
    <w:rsid w:val="00CC2EC3"/>
    <w:rsid w:val="00CC3174"/>
    <w:rsid w:val="00CC3668"/>
    <w:rsid w:val="00CC4448"/>
    <w:rsid w:val="00CC5C10"/>
    <w:rsid w:val="00CC7D71"/>
    <w:rsid w:val="00CD09E0"/>
    <w:rsid w:val="00CD38DB"/>
    <w:rsid w:val="00CD53AB"/>
    <w:rsid w:val="00CE0BA9"/>
    <w:rsid w:val="00CE457F"/>
    <w:rsid w:val="00CF2CAA"/>
    <w:rsid w:val="00CF2DE6"/>
    <w:rsid w:val="00CF3F8C"/>
    <w:rsid w:val="00CF47AB"/>
    <w:rsid w:val="00D001B5"/>
    <w:rsid w:val="00D00CDE"/>
    <w:rsid w:val="00D01291"/>
    <w:rsid w:val="00D01FC6"/>
    <w:rsid w:val="00D028F1"/>
    <w:rsid w:val="00D037FC"/>
    <w:rsid w:val="00D03999"/>
    <w:rsid w:val="00D04D2A"/>
    <w:rsid w:val="00D064CA"/>
    <w:rsid w:val="00D07FDB"/>
    <w:rsid w:val="00D10566"/>
    <w:rsid w:val="00D1112A"/>
    <w:rsid w:val="00D121F9"/>
    <w:rsid w:val="00D17E97"/>
    <w:rsid w:val="00D2298E"/>
    <w:rsid w:val="00D24DC6"/>
    <w:rsid w:val="00D269A8"/>
    <w:rsid w:val="00D33206"/>
    <w:rsid w:val="00D333BC"/>
    <w:rsid w:val="00D352F5"/>
    <w:rsid w:val="00D414F8"/>
    <w:rsid w:val="00D42B83"/>
    <w:rsid w:val="00D4323C"/>
    <w:rsid w:val="00D46495"/>
    <w:rsid w:val="00D5469E"/>
    <w:rsid w:val="00D54A99"/>
    <w:rsid w:val="00D556C2"/>
    <w:rsid w:val="00D57797"/>
    <w:rsid w:val="00D60F0E"/>
    <w:rsid w:val="00D61CDD"/>
    <w:rsid w:val="00D61E21"/>
    <w:rsid w:val="00D627FC"/>
    <w:rsid w:val="00D65132"/>
    <w:rsid w:val="00D65481"/>
    <w:rsid w:val="00D669B6"/>
    <w:rsid w:val="00D67F7D"/>
    <w:rsid w:val="00D70D54"/>
    <w:rsid w:val="00D72EBF"/>
    <w:rsid w:val="00D81081"/>
    <w:rsid w:val="00D87B53"/>
    <w:rsid w:val="00D90E41"/>
    <w:rsid w:val="00D91203"/>
    <w:rsid w:val="00D94D0C"/>
    <w:rsid w:val="00D9627A"/>
    <w:rsid w:val="00D9779F"/>
    <w:rsid w:val="00DA0FF2"/>
    <w:rsid w:val="00DA1D4D"/>
    <w:rsid w:val="00DA3A51"/>
    <w:rsid w:val="00DA6699"/>
    <w:rsid w:val="00DB07B2"/>
    <w:rsid w:val="00DB0B80"/>
    <w:rsid w:val="00DB286A"/>
    <w:rsid w:val="00DB407E"/>
    <w:rsid w:val="00DC221A"/>
    <w:rsid w:val="00DD1364"/>
    <w:rsid w:val="00DD7C28"/>
    <w:rsid w:val="00DE1E93"/>
    <w:rsid w:val="00DE35A9"/>
    <w:rsid w:val="00DF0258"/>
    <w:rsid w:val="00DF084B"/>
    <w:rsid w:val="00DF0C15"/>
    <w:rsid w:val="00DF37E5"/>
    <w:rsid w:val="00DF7497"/>
    <w:rsid w:val="00DF763E"/>
    <w:rsid w:val="00E000A4"/>
    <w:rsid w:val="00E10C27"/>
    <w:rsid w:val="00E11937"/>
    <w:rsid w:val="00E12C13"/>
    <w:rsid w:val="00E13281"/>
    <w:rsid w:val="00E16891"/>
    <w:rsid w:val="00E168A2"/>
    <w:rsid w:val="00E16D37"/>
    <w:rsid w:val="00E17F67"/>
    <w:rsid w:val="00E22DD4"/>
    <w:rsid w:val="00E239A8"/>
    <w:rsid w:val="00E2465B"/>
    <w:rsid w:val="00E24854"/>
    <w:rsid w:val="00E26BB8"/>
    <w:rsid w:val="00E31B51"/>
    <w:rsid w:val="00E35B33"/>
    <w:rsid w:val="00E43699"/>
    <w:rsid w:val="00E44E72"/>
    <w:rsid w:val="00E451F6"/>
    <w:rsid w:val="00E57B74"/>
    <w:rsid w:val="00E6156A"/>
    <w:rsid w:val="00E65032"/>
    <w:rsid w:val="00E65935"/>
    <w:rsid w:val="00E65EA4"/>
    <w:rsid w:val="00E6719A"/>
    <w:rsid w:val="00E67291"/>
    <w:rsid w:val="00E6780C"/>
    <w:rsid w:val="00E70DF0"/>
    <w:rsid w:val="00E72197"/>
    <w:rsid w:val="00E723CB"/>
    <w:rsid w:val="00E731FC"/>
    <w:rsid w:val="00E7439A"/>
    <w:rsid w:val="00E7655E"/>
    <w:rsid w:val="00E7658A"/>
    <w:rsid w:val="00E76BB4"/>
    <w:rsid w:val="00E76E35"/>
    <w:rsid w:val="00E817D5"/>
    <w:rsid w:val="00E831D8"/>
    <w:rsid w:val="00E85399"/>
    <w:rsid w:val="00E86F42"/>
    <w:rsid w:val="00E916A8"/>
    <w:rsid w:val="00E9334F"/>
    <w:rsid w:val="00E934E9"/>
    <w:rsid w:val="00E962E7"/>
    <w:rsid w:val="00E969BD"/>
    <w:rsid w:val="00EA02A2"/>
    <w:rsid w:val="00EA2BBA"/>
    <w:rsid w:val="00EA3E01"/>
    <w:rsid w:val="00EA4513"/>
    <w:rsid w:val="00EA4AD1"/>
    <w:rsid w:val="00EA58AA"/>
    <w:rsid w:val="00EA5C4F"/>
    <w:rsid w:val="00EA7027"/>
    <w:rsid w:val="00EA7832"/>
    <w:rsid w:val="00EB4772"/>
    <w:rsid w:val="00EB4B86"/>
    <w:rsid w:val="00EB4EF2"/>
    <w:rsid w:val="00EB56FF"/>
    <w:rsid w:val="00EC30DB"/>
    <w:rsid w:val="00EC333B"/>
    <w:rsid w:val="00EC39F6"/>
    <w:rsid w:val="00EC4BF5"/>
    <w:rsid w:val="00EC649A"/>
    <w:rsid w:val="00EC6528"/>
    <w:rsid w:val="00EC6A14"/>
    <w:rsid w:val="00ED1E84"/>
    <w:rsid w:val="00ED2717"/>
    <w:rsid w:val="00ED27CB"/>
    <w:rsid w:val="00ED2C21"/>
    <w:rsid w:val="00ED32AA"/>
    <w:rsid w:val="00ED7224"/>
    <w:rsid w:val="00EE0251"/>
    <w:rsid w:val="00EE283A"/>
    <w:rsid w:val="00EE2875"/>
    <w:rsid w:val="00EE4377"/>
    <w:rsid w:val="00EF3AB4"/>
    <w:rsid w:val="00EF60B0"/>
    <w:rsid w:val="00EF762D"/>
    <w:rsid w:val="00F01B6F"/>
    <w:rsid w:val="00F022D1"/>
    <w:rsid w:val="00F02F32"/>
    <w:rsid w:val="00F05C9D"/>
    <w:rsid w:val="00F15DFC"/>
    <w:rsid w:val="00F171DC"/>
    <w:rsid w:val="00F17536"/>
    <w:rsid w:val="00F17B58"/>
    <w:rsid w:val="00F21BFE"/>
    <w:rsid w:val="00F25803"/>
    <w:rsid w:val="00F3091C"/>
    <w:rsid w:val="00F31BF9"/>
    <w:rsid w:val="00F3333E"/>
    <w:rsid w:val="00F35513"/>
    <w:rsid w:val="00F40D5C"/>
    <w:rsid w:val="00F40D8B"/>
    <w:rsid w:val="00F41669"/>
    <w:rsid w:val="00F427E5"/>
    <w:rsid w:val="00F51720"/>
    <w:rsid w:val="00F51871"/>
    <w:rsid w:val="00F54BDF"/>
    <w:rsid w:val="00F55EC0"/>
    <w:rsid w:val="00F649D6"/>
    <w:rsid w:val="00F667D5"/>
    <w:rsid w:val="00F6701E"/>
    <w:rsid w:val="00F70210"/>
    <w:rsid w:val="00F71CB9"/>
    <w:rsid w:val="00F72CE2"/>
    <w:rsid w:val="00F72F97"/>
    <w:rsid w:val="00F746D1"/>
    <w:rsid w:val="00F845A6"/>
    <w:rsid w:val="00F8681D"/>
    <w:rsid w:val="00F905E7"/>
    <w:rsid w:val="00F90F28"/>
    <w:rsid w:val="00F95085"/>
    <w:rsid w:val="00F9676A"/>
    <w:rsid w:val="00FA5175"/>
    <w:rsid w:val="00FA675F"/>
    <w:rsid w:val="00FB0089"/>
    <w:rsid w:val="00FB0531"/>
    <w:rsid w:val="00FB3360"/>
    <w:rsid w:val="00FB396B"/>
    <w:rsid w:val="00FB5400"/>
    <w:rsid w:val="00FB6A7B"/>
    <w:rsid w:val="00FC2569"/>
    <w:rsid w:val="00FC560D"/>
    <w:rsid w:val="00FD2DF6"/>
    <w:rsid w:val="00FD790A"/>
    <w:rsid w:val="00FE285B"/>
    <w:rsid w:val="00FE28AD"/>
    <w:rsid w:val="00FE380F"/>
    <w:rsid w:val="00FE4F34"/>
    <w:rsid w:val="00FE57D2"/>
    <w:rsid w:val="00FE5ED4"/>
    <w:rsid w:val="00FE7B57"/>
    <w:rsid w:val="00FF1DB5"/>
    <w:rsid w:val="00FF3DA8"/>
    <w:rsid w:val="00FF52C4"/>
    <w:rsid w:val="00FF66CB"/>
    <w:rsid w:val="00FF7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34B"/>
  <w15:chartTrackingRefBased/>
  <w15:docId w15:val="{CCC080FB-6729-4ED3-BE9E-83B8C33C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F96"/>
  </w:style>
  <w:style w:type="paragraph" w:styleId="1">
    <w:name w:val="heading 1"/>
    <w:basedOn w:val="a"/>
    <w:next w:val="a"/>
    <w:link w:val="10"/>
    <w:uiPriority w:val="9"/>
    <w:qFormat/>
    <w:rsid w:val="00FB0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kTekst">
    <w:name w:val="_Текст обычный (tkTekst)"/>
    <w:basedOn w:val="a"/>
    <w:rsid w:val="006A2F96"/>
    <w:pPr>
      <w:spacing w:after="60" w:line="276" w:lineRule="auto"/>
      <w:ind w:firstLine="567"/>
      <w:jc w:val="both"/>
    </w:pPr>
    <w:rPr>
      <w:rFonts w:ascii="Arial" w:eastAsia="Times New Roman" w:hAnsi="Arial" w:cs="Arial"/>
      <w:sz w:val="20"/>
      <w:szCs w:val="20"/>
      <w:lang w:eastAsia="ru-RU"/>
    </w:rPr>
  </w:style>
  <w:style w:type="character" w:styleId="a3">
    <w:name w:val="Hyperlink"/>
    <w:basedOn w:val="a0"/>
    <w:uiPriority w:val="99"/>
    <w:unhideWhenUsed/>
    <w:rsid w:val="00D87B53"/>
    <w:rPr>
      <w:color w:val="0000FF"/>
      <w:u w:val="single"/>
    </w:rPr>
  </w:style>
  <w:style w:type="character" w:customStyle="1" w:styleId="11">
    <w:name w:val="Неразрешенное упоминание1"/>
    <w:basedOn w:val="a0"/>
    <w:uiPriority w:val="99"/>
    <w:semiHidden/>
    <w:unhideWhenUsed/>
    <w:rsid w:val="00A5331D"/>
    <w:rPr>
      <w:color w:val="605E5C"/>
      <w:shd w:val="clear" w:color="auto" w:fill="E1DFDD"/>
    </w:rPr>
  </w:style>
  <w:style w:type="character" w:customStyle="1" w:styleId="10">
    <w:name w:val="Заголовок 1 Знак"/>
    <w:basedOn w:val="a0"/>
    <w:link w:val="1"/>
    <w:uiPriority w:val="9"/>
    <w:rsid w:val="00FB0089"/>
    <w:rPr>
      <w:rFonts w:asciiTheme="majorHAnsi" w:eastAsiaTheme="majorEastAsia" w:hAnsiTheme="majorHAnsi" w:cstheme="majorBidi"/>
      <w:color w:val="2F5496" w:themeColor="accent1" w:themeShade="BF"/>
      <w:sz w:val="32"/>
      <w:szCs w:val="32"/>
    </w:rPr>
  </w:style>
  <w:style w:type="paragraph" w:styleId="a4">
    <w:name w:val="Body Text"/>
    <w:basedOn w:val="a"/>
    <w:link w:val="a5"/>
    <w:uiPriority w:val="99"/>
    <w:unhideWhenUsed/>
    <w:rsid w:val="00FB0089"/>
    <w:pPr>
      <w:spacing w:after="120"/>
    </w:pPr>
  </w:style>
  <w:style w:type="character" w:customStyle="1" w:styleId="a5">
    <w:name w:val="Основной текст Знак"/>
    <w:basedOn w:val="a0"/>
    <w:link w:val="a4"/>
    <w:uiPriority w:val="99"/>
    <w:rsid w:val="00FB0089"/>
  </w:style>
  <w:style w:type="paragraph" w:styleId="a6">
    <w:name w:val="Balloon Text"/>
    <w:basedOn w:val="a"/>
    <w:link w:val="a7"/>
    <w:uiPriority w:val="99"/>
    <w:semiHidden/>
    <w:unhideWhenUsed/>
    <w:rsid w:val="00CF2DE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F2DE6"/>
    <w:rPr>
      <w:rFonts w:ascii="Segoe UI" w:hAnsi="Segoe UI" w:cs="Segoe UI"/>
      <w:sz w:val="18"/>
      <w:szCs w:val="18"/>
    </w:rPr>
  </w:style>
  <w:style w:type="paragraph" w:customStyle="1" w:styleId="rvps1266167">
    <w:name w:val="rvps12_66167"/>
    <w:basedOn w:val="a"/>
    <w:rsid w:val="00A8245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568461">
    <w:name w:val="rvps5_68461"/>
    <w:basedOn w:val="a"/>
    <w:rsid w:val="005225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668461">
    <w:name w:val="rvts6_68461"/>
    <w:basedOn w:val="a0"/>
    <w:rsid w:val="00522568"/>
  </w:style>
  <w:style w:type="paragraph" w:customStyle="1" w:styleId="rvps865949">
    <w:name w:val="rvps8_65949"/>
    <w:basedOn w:val="a"/>
    <w:rsid w:val="00C031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865949">
    <w:name w:val="rvts8_65949"/>
    <w:basedOn w:val="a0"/>
    <w:rsid w:val="00C031B7"/>
  </w:style>
  <w:style w:type="paragraph" w:customStyle="1" w:styleId="rvps965949">
    <w:name w:val="rvps9_65949"/>
    <w:basedOn w:val="a"/>
    <w:rsid w:val="00C031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566167">
    <w:name w:val="rvps5_66167"/>
    <w:basedOn w:val="a"/>
    <w:rsid w:val="006703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66167">
    <w:name w:val="rvts2_66167"/>
    <w:basedOn w:val="a0"/>
    <w:rsid w:val="00670375"/>
  </w:style>
  <w:style w:type="character" w:customStyle="1" w:styleId="rvts566167">
    <w:name w:val="rvts5_66167"/>
    <w:basedOn w:val="a0"/>
    <w:rsid w:val="00B71D2A"/>
  </w:style>
  <w:style w:type="paragraph" w:customStyle="1" w:styleId="rvps768461">
    <w:name w:val="rvps7_68461"/>
    <w:basedOn w:val="a"/>
    <w:rsid w:val="00301A2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868461">
    <w:name w:val="rvps8_68461"/>
    <w:basedOn w:val="a"/>
    <w:rsid w:val="00301A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065950">
    <w:name w:val="rvts10_65950"/>
    <w:basedOn w:val="a0"/>
    <w:rsid w:val="00301A2C"/>
  </w:style>
  <w:style w:type="character" w:customStyle="1" w:styleId="rvts1165950">
    <w:name w:val="rvts11_65950"/>
    <w:basedOn w:val="a0"/>
    <w:rsid w:val="00301A2C"/>
  </w:style>
  <w:style w:type="character" w:customStyle="1" w:styleId="rvts365950">
    <w:name w:val="rvts3_65950"/>
    <w:basedOn w:val="a0"/>
    <w:rsid w:val="00301A2C"/>
  </w:style>
  <w:style w:type="paragraph" w:customStyle="1" w:styleId="rvps466921">
    <w:name w:val="rvps4_66921"/>
    <w:basedOn w:val="a"/>
    <w:rsid w:val="00FE28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66921">
    <w:name w:val="rvts4_66921"/>
    <w:basedOn w:val="a0"/>
    <w:rsid w:val="00FE285B"/>
  </w:style>
  <w:style w:type="character" w:customStyle="1" w:styleId="rvts566921">
    <w:name w:val="rvts5_66921"/>
    <w:basedOn w:val="a0"/>
    <w:rsid w:val="00FE285B"/>
  </w:style>
  <w:style w:type="character" w:customStyle="1" w:styleId="rvts865950">
    <w:name w:val="rvts8_65950"/>
    <w:basedOn w:val="a0"/>
    <w:rsid w:val="00FE285B"/>
  </w:style>
  <w:style w:type="character" w:customStyle="1" w:styleId="rvts965950">
    <w:name w:val="rvts9_65950"/>
    <w:basedOn w:val="a0"/>
    <w:rsid w:val="00FE285B"/>
  </w:style>
  <w:style w:type="paragraph" w:customStyle="1" w:styleId="rvps666921">
    <w:name w:val="rvps6_66921"/>
    <w:basedOn w:val="a"/>
    <w:rsid w:val="00FE28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66921">
    <w:name w:val="rvts2_66921"/>
    <w:basedOn w:val="a0"/>
    <w:rsid w:val="00FE285B"/>
  </w:style>
  <w:style w:type="character" w:customStyle="1" w:styleId="rvts766921">
    <w:name w:val="rvts7_66921"/>
    <w:basedOn w:val="a0"/>
    <w:rsid w:val="00FE285B"/>
  </w:style>
  <w:style w:type="paragraph" w:customStyle="1" w:styleId="rvps865950">
    <w:name w:val="rvps8_65950"/>
    <w:basedOn w:val="a"/>
    <w:rsid w:val="00FE28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65950">
    <w:name w:val="rvps2_65950"/>
    <w:basedOn w:val="a"/>
    <w:rsid w:val="00FE285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ctive">
    <w:name w:val="active"/>
    <w:basedOn w:val="a"/>
    <w:rsid w:val="00FE28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666921">
    <w:name w:val="rvts6_66921"/>
    <w:basedOn w:val="a0"/>
    <w:rsid w:val="003855A9"/>
  </w:style>
  <w:style w:type="paragraph" w:customStyle="1" w:styleId="rvps468460">
    <w:name w:val="rvps4_68460"/>
    <w:basedOn w:val="a"/>
    <w:rsid w:val="00385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268460">
    <w:name w:val="rvts2_68460"/>
    <w:basedOn w:val="a0"/>
    <w:rsid w:val="003855A9"/>
  </w:style>
  <w:style w:type="character" w:customStyle="1" w:styleId="rvts1068460">
    <w:name w:val="rvts10_68460"/>
    <w:basedOn w:val="a0"/>
    <w:rsid w:val="003855A9"/>
  </w:style>
  <w:style w:type="character" w:customStyle="1" w:styleId="rvts668460">
    <w:name w:val="rvts6_68460"/>
    <w:basedOn w:val="a0"/>
    <w:rsid w:val="003855A9"/>
  </w:style>
  <w:style w:type="character" w:customStyle="1" w:styleId="rvts1168460">
    <w:name w:val="rvts11_68460"/>
    <w:basedOn w:val="a0"/>
    <w:rsid w:val="003855A9"/>
  </w:style>
  <w:style w:type="paragraph" w:customStyle="1" w:styleId="rvps368460">
    <w:name w:val="rvps3_68460"/>
    <w:basedOn w:val="a"/>
    <w:rsid w:val="00385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468460">
    <w:name w:val="rvts4_68460"/>
    <w:basedOn w:val="a0"/>
    <w:rsid w:val="003855A9"/>
  </w:style>
  <w:style w:type="character" w:customStyle="1" w:styleId="rvts568460">
    <w:name w:val="rvts5_68460"/>
    <w:basedOn w:val="a0"/>
    <w:rsid w:val="00385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89798">
      <w:bodyDiv w:val="1"/>
      <w:marLeft w:val="0"/>
      <w:marRight w:val="0"/>
      <w:marTop w:val="0"/>
      <w:marBottom w:val="0"/>
      <w:divBdr>
        <w:top w:val="none" w:sz="0" w:space="0" w:color="auto"/>
        <w:left w:val="none" w:sz="0" w:space="0" w:color="auto"/>
        <w:bottom w:val="none" w:sz="0" w:space="0" w:color="auto"/>
        <w:right w:val="none" w:sz="0" w:space="0" w:color="auto"/>
      </w:divBdr>
    </w:div>
    <w:div w:id="561062100">
      <w:bodyDiv w:val="1"/>
      <w:marLeft w:val="0"/>
      <w:marRight w:val="0"/>
      <w:marTop w:val="0"/>
      <w:marBottom w:val="0"/>
      <w:divBdr>
        <w:top w:val="none" w:sz="0" w:space="0" w:color="auto"/>
        <w:left w:val="none" w:sz="0" w:space="0" w:color="auto"/>
        <w:bottom w:val="none" w:sz="0" w:space="0" w:color="auto"/>
        <w:right w:val="none" w:sz="0" w:space="0" w:color="auto"/>
      </w:divBdr>
    </w:div>
    <w:div w:id="594286737">
      <w:bodyDiv w:val="1"/>
      <w:marLeft w:val="0"/>
      <w:marRight w:val="0"/>
      <w:marTop w:val="0"/>
      <w:marBottom w:val="0"/>
      <w:divBdr>
        <w:top w:val="none" w:sz="0" w:space="0" w:color="auto"/>
        <w:left w:val="none" w:sz="0" w:space="0" w:color="auto"/>
        <w:bottom w:val="none" w:sz="0" w:space="0" w:color="auto"/>
        <w:right w:val="none" w:sz="0" w:space="0" w:color="auto"/>
      </w:divBdr>
    </w:div>
    <w:div w:id="627006984">
      <w:bodyDiv w:val="1"/>
      <w:marLeft w:val="0"/>
      <w:marRight w:val="0"/>
      <w:marTop w:val="0"/>
      <w:marBottom w:val="0"/>
      <w:divBdr>
        <w:top w:val="none" w:sz="0" w:space="0" w:color="auto"/>
        <w:left w:val="none" w:sz="0" w:space="0" w:color="auto"/>
        <w:bottom w:val="none" w:sz="0" w:space="0" w:color="auto"/>
        <w:right w:val="none" w:sz="0" w:space="0" w:color="auto"/>
      </w:divBdr>
    </w:div>
    <w:div w:id="665859930">
      <w:bodyDiv w:val="1"/>
      <w:marLeft w:val="0"/>
      <w:marRight w:val="0"/>
      <w:marTop w:val="0"/>
      <w:marBottom w:val="0"/>
      <w:divBdr>
        <w:top w:val="none" w:sz="0" w:space="0" w:color="auto"/>
        <w:left w:val="none" w:sz="0" w:space="0" w:color="auto"/>
        <w:bottom w:val="none" w:sz="0" w:space="0" w:color="auto"/>
        <w:right w:val="none" w:sz="0" w:space="0" w:color="auto"/>
      </w:divBdr>
    </w:div>
    <w:div w:id="702438301">
      <w:bodyDiv w:val="1"/>
      <w:marLeft w:val="0"/>
      <w:marRight w:val="0"/>
      <w:marTop w:val="0"/>
      <w:marBottom w:val="0"/>
      <w:divBdr>
        <w:top w:val="none" w:sz="0" w:space="0" w:color="auto"/>
        <w:left w:val="none" w:sz="0" w:space="0" w:color="auto"/>
        <w:bottom w:val="none" w:sz="0" w:space="0" w:color="auto"/>
        <w:right w:val="none" w:sz="0" w:space="0" w:color="auto"/>
      </w:divBdr>
    </w:div>
    <w:div w:id="737825595">
      <w:bodyDiv w:val="1"/>
      <w:marLeft w:val="0"/>
      <w:marRight w:val="0"/>
      <w:marTop w:val="0"/>
      <w:marBottom w:val="0"/>
      <w:divBdr>
        <w:top w:val="none" w:sz="0" w:space="0" w:color="auto"/>
        <w:left w:val="none" w:sz="0" w:space="0" w:color="auto"/>
        <w:bottom w:val="none" w:sz="0" w:space="0" w:color="auto"/>
        <w:right w:val="none" w:sz="0" w:space="0" w:color="auto"/>
      </w:divBdr>
    </w:div>
    <w:div w:id="815338427">
      <w:bodyDiv w:val="1"/>
      <w:marLeft w:val="0"/>
      <w:marRight w:val="0"/>
      <w:marTop w:val="0"/>
      <w:marBottom w:val="0"/>
      <w:divBdr>
        <w:top w:val="none" w:sz="0" w:space="0" w:color="auto"/>
        <w:left w:val="none" w:sz="0" w:space="0" w:color="auto"/>
        <w:bottom w:val="none" w:sz="0" w:space="0" w:color="auto"/>
        <w:right w:val="none" w:sz="0" w:space="0" w:color="auto"/>
      </w:divBdr>
    </w:div>
    <w:div w:id="817724466">
      <w:bodyDiv w:val="1"/>
      <w:marLeft w:val="0"/>
      <w:marRight w:val="0"/>
      <w:marTop w:val="0"/>
      <w:marBottom w:val="0"/>
      <w:divBdr>
        <w:top w:val="none" w:sz="0" w:space="0" w:color="auto"/>
        <w:left w:val="none" w:sz="0" w:space="0" w:color="auto"/>
        <w:bottom w:val="none" w:sz="0" w:space="0" w:color="auto"/>
        <w:right w:val="none" w:sz="0" w:space="0" w:color="auto"/>
      </w:divBdr>
    </w:div>
    <w:div w:id="834303925">
      <w:bodyDiv w:val="1"/>
      <w:marLeft w:val="0"/>
      <w:marRight w:val="0"/>
      <w:marTop w:val="0"/>
      <w:marBottom w:val="0"/>
      <w:divBdr>
        <w:top w:val="none" w:sz="0" w:space="0" w:color="auto"/>
        <w:left w:val="none" w:sz="0" w:space="0" w:color="auto"/>
        <w:bottom w:val="none" w:sz="0" w:space="0" w:color="auto"/>
        <w:right w:val="none" w:sz="0" w:space="0" w:color="auto"/>
      </w:divBdr>
    </w:div>
    <w:div w:id="883566928">
      <w:bodyDiv w:val="1"/>
      <w:marLeft w:val="0"/>
      <w:marRight w:val="0"/>
      <w:marTop w:val="0"/>
      <w:marBottom w:val="0"/>
      <w:divBdr>
        <w:top w:val="none" w:sz="0" w:space="0" w:color="auto"/>
        <w:left w:val="none" w:sz="0" w:space="0" w:color="auto"/>
        <w:bottom w:val="none" w:sz="0" w:space="0" w:color="auto"/>
        <w:right w:val="none" w:sz="0" w:space="0" w:color="auto"/>
      </w:divBdr>
    </w:div>
    <w:div w:id="942692364">
      <w:bodyDiv w:val="1"/>
      <w:marLeft w:val="0"/>
      <w:marRight w:val="0"/>
      <w:marTop w:val="0"/>
      <w:marBottom w:val="0"/>
      <w:divBdr>
        <w:top w:val="none" w:sz="0" w:space="0" w:color="auto"/>
        <w:left w:val="none" w:sz="0" w:space="0" w:color="auto"/>
        <w:bottom w:val="none" w:sz="0" w:space="0" w:color="auto"/>
        <w:right w:val="none" w:sz="0" w:space="0" w:color="auto"/>
      </w:divBdr>
    </w:div>
    <w:div w:id="1133250066">
      <w:bodyDiv w:val="1"/>
      <w:marLeft w:val="0"/>
      <w:marRight w:val="0"/>
      <w:marTop w:val="0"/>
      <w:marBottom w:val="0"/>
      <w:divBdr>
        <w:top w:val="none" w:sz="0" w:space="0" w:color="auto"/>
        <w:left w:val="none" w:sz="0" w:space="0" w:color="auto"/>
        <w:bottom w:val="none" w:sz="0" w:space="0" w:color="auto"/>
        <w:right w:val="none" w:sz="0" w:space="0" w:color="auto"/>
      </w:divBdr>
    </w:div>
    <w:div w:id="1422525078">
      <w:bodyDiv w:val="1"/>
      <w:marLeft w:val="0"/>
      <w:marRight w:val="0"/>
      <w:marTop w:val="0"/>
      <w:marBottom w:val="0"/>
      <w:divBdr>
        <w:top w:val="none" w:sz="0" w:space="0" w:color="auto"/>
        <w:left w:val="none" w:sz="0" w:space="0" w:color="auto"/>
        <w:bottom w:val="none" w:sz="0" w:space="0" w:color="auto"/>
        <w:right w:val="none" w:sz="0" w:space="0" w:color="auto"/>
      </w:divBdr>
    </w:div>
    <w:div w:id="1433430193">
      <w:bodyDiv w:val="1"/>
      <w:marLeft w:val="0"/>
      <w:marRight w:val="0"/>
      <w:marTop w:val="0"/>
      <w:marBottom w:val="0"/>
      <w:divBdr>
        <w:top w:val="none" w:sz="0" w:space="0" w:color="auto"/>
        <w:left w:val="none" w:sz="0" w:space="0" w:color="auto"/>
        <w:bottom w:val="none" w:sz="0" w:space="0" w:color="auto"/>
        <w:right w:val="none" w:sz="0" w:space="0" w:color="auto"/>
      </w:divBdr>
    </w:div>
    <w:div w:id="1449200926">
      <w:bodyDiv w:val="1"/>
      <w:marLeft w:val="0"/>
      <w:marRight w:val="0"/>
      <w:marTop w:val="0"/>
      <w:marBottom w:val="0"/>
      <w:divBdr>
        <w:top w:val="none" w:sz="0" w:space="0" w:color="auto"/>
        <w:left w:val="none" w:sz="0" w:space="0" w:color="auto"/>
        <w:bottom w:val="none" w:sz="0" w:space="0" w:color="auto"/>
        <w:right w:val="none" w:sz="0" w:space="0" w:color="auto"/>
      </w:divBdr>
    </w:div>
    <w:div w:id="1517887397">
      <w:bodyDiv w:val="1"/>
      <w:marLeft w:val="0"/>
      <w:marRight w:val="0"/>
      <w:marTop w:val="0"/>
      <w:marBottom w:val="0"/>
      <w:divBdr>
        <w:top w:val="none" w:sz="0" w:space="0" w:color="auto"/>
        <w:left w:val="none" w:sz="0" w:space="0" w:color="auto"/>
        <w:bottom w:val="none" w:sz="0" w:space="0" w:color="auto"/>
        <w:right w:val="none" w:sz="0" w:space="0" w:color="auto"/>
      </w:divBdr>
    </w:div>
    <w:div w:id="1592157992">
      <w:bodyDiv w:val="1"/>
      <w:marLeft w:val="0"/>
      <w:marRight w:val="0"/>
      <w:marTop w:val="0"/>
      <w:marBottom w:val="0"/>
      <w:divBdr>
        <w:top w:val="none" w:sz="0" w:space="0" w:color="auto"/>
        <w:left w:val="none" w:sz="0" w:space="0" w:color="auto"/>
        <w:bottom w:val="none" w:sz="0" w:space="0" w:color="auto"/>
        <w:right w:val="none" w:sz="0" w:space="0" w:color="auto"/>
      </w:divBdr>
    </w:div>
    <w:div w:id="211173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ankxy.k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ankxy.k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5EA02122D5154089D8FEBCDA7CA500" ma:contentTypeVersion="12" ma:contentTypeDescription="Create a new document." ma:contentTypeScope="" ma:versionID="85a6b82bf60d4a1e6a6f80d2587281cd">
  <xsd:schema xmlns:xsd="http://www.w3.org/2001/XMLSchema" xmlns:xs="http://www.w3.org/2001/XMLSchema" xmlns:p="http://schemas.microsoft.com/office/2006/metadata/properties" xmlns:ns2="988d6c7a-d97c-47d2-ab2d-56d90f696fa5" xmlns:ns3="02330bc4-f398-49ad-b080-3282cc79bc29" targetNamespace="http://schemas.microsoft.com/office/2006/metadata/properties" ma:root="true" ma:fieldsID="ea27fe4faae0f76baf183fcb491f14d8" ns2:_="" ns3:_="">
    <xsd:import namespace="988d6c7a-d97c-47d2-ab2d-56d90f696fa5"/>
    <xsd:import namespace="02330bc4-f398-49ad-b080-3282cc79bc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8d6c7a-d97c-47d2-ab2d-56d90f696f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330bc4-f398-49ad-b080-3282cc79bc2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92910-A94C-4C0F-A41B-CB3410868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8d6c7a-d97c-47d2-ab2d-56d90f696fa5"/>
    <ds:schemaRef ds:uri="02330bc4-f398-49ad-b080-3282cc79b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45B710-C521-48A7-9D37-F3754D19B01C}">
  <ds:schemaRefs>
    <ds:schemaRef ds:uri="http://schemas.microsoft.com/sharepoint/v3/contenttype/forms"/>
  </ds:schemaRefs>
</ds:datastoreItem>
</file>

<file path=customXml/itemProps3.xml><?xml version="1.0" encoding="utf-8"?>
<ds:datastoreItem xmlns:ds="http://schemas.openxmlformats.org/officeDocument/2006/customXml" ds:itemID="{F1CED74A-9CF1-4EB8-BDFB-4BB681B9DEB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0C3CCD-3C34-4B1A-8F98-DE1BA09F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1985</Words>
  <Characters>11318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13277</CharactersWithSpaces>
  <SharedDoc>false</SharedDoc>
  <HLinks>
    <vt:vector size="12" baseType="variant">
      <vt:variant>
        <vt:i4>1441864</vt:i4>
      </vt:variant>
      <vt:variant>
        <vt:i4>3</vt:i4>
      </vt:variant>
      <vt:variant>
        <vt:i4>0</vt:i4>
      </vt:variant>
      <vt:variant>
        <vt:i4>5</vt:i4>
      </vt:variant>
      <vt:variant>
        <vt:lpwstr>http://www.bankxy.kg/</vt:lpwstr>
      </vt:variant>
      <vt:variant>
        <vt:lpwstr/>
      </vt:variant>
      <vt:variant>
        <vt:i4>1441864</vt:i4>
      </vt:variant>
      <vt:variant>
        <vt:i4>0</vt:i4>
      </vt:variant>
      <vt:variant>
        <vt:i4>0</vt:i4>
      </vt:variant>
      <vt:variant>
        <vt:i4>5</vt:i4>
      </vt:variant>
      <vt:variant>
        <vt:lpwstr>http://www.bankxy.kg/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Meerim Kudaibergenova</dc:creator>
  <cp:keywords/>
  <dc:description/>
  <cp:lastModifiedBy>Meerim Kudaibergenova</cp:lastModifiedBy>
  <cp:revision>10</cp:revision>
  <dcterms:created xsi:type="dcterms:W3CDTF">2020-03-23T10:45:00Z</dcterms:created>
  <dcterms:modified xsi:type="dcterms:W3CDTF">2020-05-27T07:02:00Z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0x0101007A5EA02122D5154089D8FEBCDA7CA500</vt:lpwstr>
  </property>
</Properties>
</file>