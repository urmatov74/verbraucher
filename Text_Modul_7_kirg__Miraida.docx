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5AA0" w14:textId="34EB8051" w:rsidR="00716DE1" w:rsidRPr="00702461" w:rsidRDefault="009B69B1" w:rsidP="00FB0089">
      <w:pPr>
        <w:pStyle w:val="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716DDBC" wp14:editId="0258F35C">
                <wp:simplePos x="0" y="0"/>
                <wp:positionH relativeFrom="column">
                  <wp:posOffset>1786890</wp:posOffset>
                </wp:positionH>
                <wp:positionV relativeFrom="paragraph">
                  <wp:posOffset>146685</wp:posOffset>
                </wp:positionV>
                <wp:extent cx="4181475" cy="1009650"/>
                <wp:effectExtent l="0" t="0" r="9525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009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4290" id="Rechteck 2" o:spid="_x0000_s1026" style="position:absolute;margin-left:140.7pt;margin-top:11.55pt;width:329.25pt;height:79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" fillcolor="#d9e2f3 [660]" stroked="f" strokeweight="1pt"/>
            </w:pict>
          </mc:Fallback>
        </mc:AlternateContent>
      </w:r>
      <w:r w:rsidR="00455E18" w:rsidRPr="004B2738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FEA35AB" wp14:editId="49A662E4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2085975" cy="852608"/>
            <wp:effectExtent l="0" t="0" r="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80" b="9290"/>
                    <a:stretch/>
                  </pic:blipFill>
                  <pic:spPr bwMode="auto">
                    <a:xfrm>
                      <a:off x="0" y="0"/>
                      <a:ext cx="2177370" cy="88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482E0A" w14:textId="7AD9EEE1" w:rsidR="006A2F96" w:rsidRPr="009B69B1" w:rsidRDefault="009B69B1" w:rsidP="004B2738">
      <w:pPr>
        <w:pStyle w:val="1"/>
        <w:ind w:left="4253"/>
        <w:rPr>
          <w:sz w:val="44"/>
          <w:szCs w:val="44"/>
          <w:lang w:val="ky-KG"/>
        </w:rPr>
      </w:pPr>
      <w:r w:rsidRPr="009B69B1">
        <w:rPr>
          <w:sz w:val="44"/>
          <w:szCs w:val="44"/>
          <w:lang w:val="ky-KG"/>
        </w:rPr>
        <w:t>Керектөөчүлөрдүн укуктары</w:t>
      </w:r>
    </w:p>
    <w:p w14:paraId="71B587C2" w14:textId="579B482B" w:rsidR="00885ED4" w:rsidRPr="009B69B1" w:rsidRDefault="00885ED4" w:rsidP="00FB0089">
      <w:pPr>
        <w:pStyle w:val="a4"/>
        <w:rPr>
          <w:lang w:val="ky-KG"/>
        </w:rPr>
      </w:pPr>
    </w:p>
    <w:p w14:paraId="57C8882A" w14:textId="2257FFC4" w:rsidR="000200F4" w:rsidRPr="00F152DF" w:rsidRDefault="009B69B1" w:rsidP="00FB0089">
      <w:pPr>
        <w:pStyle w:val="a4"/>
        <w:rPr>
          <w:rFonts w:cstheme="minorHAnsi"/>
          <w:lang w:val="ky-KG"/>
        </w:rPr>
      </w:pPr>
      <w:r w:rsidRPr="00F152DF">
        <w:rPr>
          <w:rFonts w:cstheme="minorHAnsi"/>
          <w:lang w:val="ky-KG"/>
        </w:rPr>
        <w:t>Каржылык кызмат көрсөтүү чөйрөсүндө керектөөчүлөрдүн укугун коргоо:  Кардар өзүнүн мүмкүнчүлүктөрүнө ылайык максаттарына жетүүгө багытталган каржылык чечимдерди терең ойлонуу менен кабыл алып жана ал үчүн жоопкерчилик алууга тийиш. Андыктан, каржылык кызматтар мүмкүн болушунча кыйла ачык-айкын болушу абзел. Каржылык уюмдар сапаттын бекем стандарттарын сактоого милдеттүү</w:t>
      </w:r>
      <w:r w:rsidR="00AA3441" w:rsidRPr="00F152DF">
        <w:rPr>
          <w:rFonts w:cstheme="minorHAnsi"/>
          <w:lang w:val="ky-KG"/>
        </w:rPr>
        <w:t>,</w:t>
      </w:r>
      <w:r w:rsidRPr="00F152DF">
        <w:rPr>
          <w:rFonts w:cstheme="minorHAnsi"/>
          <w:lang w:val="ky-KG"/>
        </w:rPr>
        <w:t xml:space="preserve"> – дегенди түшүндүрөт.</w:t>
      </w:r>
    </w:p>
    <w:p w14:paraId="2CE2B517" w14:textId="152B4116" w:rsidR="00625EB2" w:rsidRPr="00F152DF" w:rsidRDefault="009B69B1" w:rsidP="00FB0089">
      <w:pPr>
        <w:pStyle w:val="a4"/>
        <w:rPr>
          <w:rFonts w:cstheme="minorHAnsi"/>
          <w:lang w:val="ky-KG"/>
        </w:rPr>
      </w:pPr>
      <w:r w:rsidRPr="00F152DF">
        <w:rPr>
          <w:rFonts w:cstheme="minorHAnsi"/>
          <w:lang w:val="ky-KG"/>
        </w:rPr>
        <w:t xml:space="preserve">Сиз кардарларга алардын укуктары тууралуу консультациянын жүрүшүндө айтып бере аласыз. Демек, </w:t>
      </w:r>
      <w:r w:rsidR="00C8511A" w:rsidRPr="00F152DF">
        <w:rPr>
          <w:rFonts w:cstheme="minorHAnsi"/>
          <w:lang w:val="ky-KG"/>
        </w:rPr>
        <w:t xml:space="preserve">бул жерде </w:t>
      </w:r>
      <w:r w:rsidRPr="00F152DF">
        <w:rPr>
          <w:rFonts w:cstheme="minorHAnsi"/>
          <w:lang w:val="ky-KG"/>
        </w:rPr>
        <w:t xml:space="preserve">кардардын </w:t>
      </w:r>
      <w:r w:rsidR="00C8511A" w:rsidRPr="00F152DF">
        <w:rPr>
          <w:rFonts w:cstheme="minorHAnsi"/>
          <w:lang w:val="ky-KG"/>
        </w:rPr>
        <w:t xml:space="preserve">муктаждыктары эске алынган диалог  түзүлүп, сизге болгон ишеним мындан да бекемделет.  Керектөөчүлөрдүн укуктары  менен таанышып чыгыңыз жана консультациянын жүрүшүндө аларды кандай жол менен  </w:t>
      </w:r>
      <w:proofErr w:type="spellStart"/>
      <w:r w:rsidR="00C8511A" w:rsidRPr="00F152DF">
        <w:rPr>
          <w:rFonts w:cstheme="minorHAnsi"/>
          <w:lang w:val="ky-KG"/>
        </w:rPr>
        <w:t>кардарларыңызга</w:t>
      </w:r>
      <w:proofErr w:type="spellEnd"/>
      <w:r w:rsidR="00C8511A" w:rsidRPr="00F152DF">
        <w:rPr>
          <w:rFonts w:cstheme="minorHAnsi"/>
          <w:lang w:val="ky-KG"/>
        </w:rPr>
        <w:t xml:space="preserve"> түшүндүрүп бере аласыз?</w:t>
      </w:r>
    </w:p>
    <w:p w14:paraId="68A552A4" w14:textId="27612249" w:rsidR="00450581" w:rsidRPr="00F152DF" w:rsidRDefault="00842902" w:rsidP="00450581">
      <w:pPr>
        <w:pStyle w:val="tkTekst"/>
        <w:ind w:firstLine="0"/>
        <w:rPr>
          <w:rFonts w:asciiTheme="minorHAnsi" w:hAnsiTheme="minorHAnsi" w:cstheme="minorHAnsi"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6D04AA" wp14:editId="15724BC8">
                <wp:simplePos x="0" y="0"/>
                <wp:positionH relativeFrom="column">
                  <wp:posOffset>-394335</wp:posOffset>
                </wp:positionH>
                <wp:positionV relativeFrom="paragraph">
                  <wp:posOffset>181610</wp:posOffset>
                </wp:positionV>
                <wp:extent cx="671195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464F6" id="Gerader Verbinde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4.3pt" to="497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925DDCF" w14:textId="7E649541" w:rsidR="00885ED4" w:rsidRPr="00F152DF" w:rsidRDefault="00885ED4" w:rsidP="00450581">
      <w:pPr>
        <w:pStyle w:val="tkTekst"/>
        <w:ind w:firstLine="0"/>
        <w:rPr>
          <w:rFonts w:asciiTheme="minorHAnsi" w:hAnsiTheme="minorHAnsi" w:cstheme="minorHAnsi"/>
          <w:bCs/>
          <w:sz w:val="22"/>
          <w:szCs w:val="22"/>
          <w:lang w:val="ky-KG"/>
        </w:rPr>
      </w:pPr>
    </w:p>
    <w:p w14:paraId="06F44E6F" w14:textId="13806C80" w:rsidR="006A2F96" w:rsidRPr="00F152DF" w:rsidRDefault="007634A4" w:rsidP="00FB0089">
      <w:pPr>
        <w:pStyle w:val="1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noProof/>
          <w:sz w:val="22"/>
          <w:szCs w:val="22"/>
          <w:lang w:eastAsia="ru-RU"/>
        </w:rPr>
        <w:drawing>
          <wp:anchor distT="0" distB="0" distL="114300" distR="114300" simplePos="0" relativeHeight="251655680" behindDoc="0" locked="0" layoutInCell="1" allowOverlap="1" wp14:anchorId="3956B610" wp14:editId="1C4D9BCF">
            <wp:simplePos x="0" y="0"/>
            <wp:positionH relativeFrom="column">
              <wp:posOffset>5386070</wp:posOffset>
            </wp:positionH>
            <wp:positionV relativeFrom="paragraph">
              <wp:posOffset>50165</wp:posOffset>
            </wp:positionV>
            <wp:extent cx="538398" cy="660400"/>
            <wp:effectExtent l="0" t="0" r="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8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1A" w:rsidRPr="00F152DF">
        <w:rPr>
          <w:rFonts w:asciiTheme="minorHAnsi" w:hAnsiTheme="minorHAnsi" w:cstheme="minorHAnsi"/>
          <w:noProof/>
          <w:sz w:val="22"/>
          <w:szCs w:val="22"/>
          <w:lang w:val="ky-KG" w:eastAsia="ru-RU"/>
        </w:rPr>
        <w:t>Аманат</w:t>
      </w:r>
    </w:p>
    <w:p w14:paraId="4373C1AA" w14:textId="77777777" w:rsidR="0005306C" w:rsidRPr="00F152DF" w:rsidRDefault="0005306C" w:rsidP="006B142D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</w:p>
    <w:p w14:paraId="0B97E38B" w14:textId="77777777" w:rsidR="007634A4" w:rsidRPr="00F152DF" w:rsidRDefault="007634A4" w:rsidP="006B142D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</w:p>
    <w:p w14:paraId="1DAEC74F" w14:textId="477DEBA8" w:rsidR="00107A91" w:rsidRPr="00F152DF" w:rsidRDefault="00C8511A" w:rsidP="006B142D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>Банктык аманат келишими – бул белгилүү бир акча суммасын банкка салуу тууралуу</w:t>
      </w:r>
      <w:r w:rsidR="000137A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бир тараптан </w:t>
      </w:r>
      <w:r w:rsidR="000137A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банк 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>жана экинчи тараптан</w:t>
      </w:r>
      <w:r w:rsidR="000137A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кардар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дын ортосунда </w:t>
      </w:r>
      <w:r w:rsidR="000137A4" w:rsidRPr="00F152DF">
        <w:rPr>
          <w:rFonts w:asciiTheme="minorHAnsi" w:hAnsiTheme="minorHAnsi" w:cstheme="minorHAnsi"/>
          <w:sz w:val="22"/>
          <w:szCs w:val="22"/>
          <w:lang w:val="ky-KG"/>
        </w:rPr>
        <w:t>түзүлгөн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келишим. </w:t>
      </w:r>
      <w:r w:rsidR="000137A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Келишим эки тараптын тең укуктары менен милдеттерин камтыйт. Ал жазуу түрүндө түзүлүшү шарт. </w:t>
      </w:r>
    </w:p>
    <w:p w14:paraId="78E0A124" w14:textId="77777777" w:rsidR="007634A4" w:rsidRPr="00F152DF" w:rsidRDefault="007634A4" w:rsidP="006B142D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</w:p>
    <w:p w14:paraId="4CE91F92" w14:textId="46F07433" w:rsidR="00C01A57" w:rsidRPr="00F152DF" w:rsidRDefault="000137A4" w:rsidP="006B142D">
      <w:pPr>
        <w:pStyle w:val="tkTekst"/>
        <w:ind w:firstLine="0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Келишим түзүлгөнгө чейин</w:t>
      </w:r>
    </w:p>
    <w:p w14:paraId="6CBC471C" w14:textId="73D2A2B8" w:rsidR="00BC1082" w:rsidRPr="00F152DF" w:rsidRDefault="000137A4" w:rsidP="007634A4">
      <w:pPr>
        <w:pStyle w:val="tkTekst"/>
        <w:numPr>
          <w:ilvl w:val="0"/>
          <w:numId w:val="15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Каржылык уюмду эркин тандоо укугу </w:t>
      </w:r>
    </w:p>
    <w:p w14:paraId="12C61AF3" w14:textId="319D5168" w:rsidR="0094796A" w:rsidRPr="00F152DF" w:rsidRDefault="000137A4" w:rsidP="000137A4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Биздин банкты тандап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алганыңыз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үчүн ыраазычылык билдиребиз. Сизде каржылык уюмду эркин түрдө тандоо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укугуңуз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бар экендиги тууралуу билсеңиз керек. Биз баары Сиздин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көңүлүңүздөгүдөй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болушун каалайбыз.  </w:t>
      </w:r>
    </w:p>
    <w:p w14:paraId="000AE74C" w14:textId="6CB5FC31" w:rsidR="00586BC8" w:rsidRPr="00F152DF" w:rsidRDefault="000137A4" w:rsidP="007634A4">
      <w:pPr>
        <w:pStyle w:val="tkTekst"/>
        <w:numPr>
          <w:ilvl w:val="0"/>
          <w:numId w:val="16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Каржылык уюмдун уюмдаштыруучу, уруксат берүүчү иш кагаздары жана каржылык отчёттору менен таанышуу укугу </w:t>
      </w:r>
    </w:p>
    <w:p w14:paraId="6ECA905E" w14:textId="45E94979" w:rsidR="000D0BA0" w:rsidRPr="00F152DF" w:rsidRDefault="000137A4" w:rsidP="00A12DB2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Биздин банк тууралуу маалымат берүүгө уруксат этиңиз. Биздин каржылык көрсөткүчтөрүбүз </w:t>
      </w:r>
      <w:r w:rsidR="009A35B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жөнүндө </w:t>
      </w:r>
      <w:hyperlink r:id="rId11" w:history="1">
        <w:r w:rsidRPr="00F152DF">
          <w:rPr>
            <w:rFonts w:asciiTheme="minorHAnsi" w:hAnsiTheme="minorHAnsi" w:cstheme="minorHAnsi"/>
            <w:sz w:val="22"/>
            <w:szCs w:val="22"/>
            <w:lang w:val="ky-KG"/>
          </w:rPr>
          <w:t>www.bankxy.kg</w:t>
        </w:r>
      </w:hyperlink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сайтынын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“Биздин банк тууралуу” </w:t>
      </w:r>
      <w:r w:rsidR="009A35B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бөлүгүнөн таба аласыз. Эгер кааласаңыз, шилтемени Сиздин электрондук </w:t>
      </w:r>
      <w:proofErr w:type="spellStart"/>
      <w:r w:rsidR="009A35BB" w:rsidRPr="00F152DF">
        <w:rPr>
          <w:rFonts w:asciiTheme="minorHAnsi" w:hAnsiTheme="minorHAnsi" w:cstheme="minorHAnsi"/>
          <w:sz w:val="22"/>
          <w:szCs w:val="22"/>
          <w:lang w:val="ky-KG"/>
        </w:rPr>
        <w:t>дарегиңизге</w:t>
      </w:r>
      <w:proofErr w:type="spellEnd"/>
      <w:r w:rsidR="009A35B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="009A35BB" w:rsidRPr="00F152DF">
        <w:rPr>
          <w:rFonts w:asciiTheme="minorHAnsi" w:hAnsiTheme="minorHAnsi" w:cstheme="minorHAnsi"/>
          <w:sz w:val="22"/>
          <w:szCs w:val="22"/>
          <w:lang w:val="ky-KG"/>
        </w:rPr>
        <w:t>жөнөтүм</w:t>
      </w:r>
      <w:proofErr w:type="spellEnd"/>
      <w:r w:rsidR="009A35B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коём. </w:t>
      </w:r>
    </w:p>
    <w:p w14:paraId="247065A3" w14:textId="6064B31E" w:rsidR="003855A9" w:rsidRPr="00F152DF" w:rsidRDefault="00522568" w:rsidP="0053326F">
      <w:pPr>
        <w:pStyle w:val="tkTekst"/>
        <w:ind w:left="426" w:firstLine="0"/>
        <w:rPr>
          <w:rStyle w:val="rvts865950"/>
          <w:rFonts w:asciiTheme="minorHAnsi" w:hAnsiTheme="minorHAnsi" w:cstheme="minorHAnsi"/>
          <w:b/>
          <w:bCs/>
          <w:color w:val="FF0000"/>
          <w:sz w:val="22"/>
          <w:szCs w:val="22"/>
          <w:highlight w:val="green"/>
          <w:shd w:val="clear" w:color="auto" w:fill="FFFFFF"/>
        </w:rPr>
      </w:pPr>
      <w:r w:rsidRPr="00F152DF">
        <w:rPr>
          <w:rFonts w:asciiTheme="minorHAnsi" w:hAnsiTheme="minorHAnsi" w:cstheme="minorHAnsi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="0053326F">
        <w:rPr>
          <w:rFonts w:asciiTheme="minorHAnsi" w:hAnsiTheme="minorHAnsi" w:cstheme="minorHAnsi"/>
          <w:sz w:val="22"/>
          <w:szCs w:val="22"/>
        </w:rPr>
        <w:t xml:space="preserve">ссылка </w:t>
      </w:r>
    </w:p>
    <w:p w14:paraId="3262A185" w14:textId="77777777" w:rsidR="00301A2C" w:rsidRPr="00F152DF" w:rsidRDefault="00301A2C" w:rsidP="00A12DB2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</w:rPr>
      </w:pPr>
    </w:p>
    <w:p w14:paraId="610D4B02" w14:textId="798927D2" w:rsidR="004167D6" w:rsidRPr="00F152DF" w:rsidRDefault="009A35BB" w:rsidP="007634A4">
      <w:pPr>
        <w:pStyle w:val="tkTekst"/>
        <w:numPr>
          <w:ilvl w:val="0"/>
          <w:numId w:val="16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Тилди тандоо укугу</w:t>
      </w:r>
    </w:p>
    <w:p w14:paraId="564B9FC2" w14:textId="7AF62107" w:rsidR="007C6293" w:rsidRPr="00F152DF" w:rsidRDefault="009A35BB" w:rsidP="009A35BB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 тейлөө тилин жана иш кагаздарды кыргыз же орус тилинде алуу мүмкүнчүлүгүн тандай  аласыз. Иш кагаздарды биз Сизге эки тилде тең </w:t>
      </w:r>
      <w:proofErr w:type="spellStart"/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>сунуштай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алабыз. </w:t>
      </w:r>
    </w:p>
    <w:p w14:paraId="2C390787" w14:textId="1B2D52A8" w:rsidR="00FE285B" w:rsidRPr="00F152DF" w:rsidRDefault="00393BE2" w:rsidP="0053326F">
      <w:pPr>
        <w:pStyle w:val="tkTekst"/>
        <w:ind w:left="426" w:hanging="426"/>
        <w:rPr>
          <w:rFonts w:asciiTheme="minorHAnsi" w:hAnsiTheme="minorHAnsi" w:cstheme="minorHAnsi"/>
          <w:color w:val="FF0000"/>
          <w:sz w:val="22"/>
          <w:szCs w:val="22"/>
          <w:highlight w:val="green"/>
        </w:rPr>
      </w:pPr>
      <w:r w:rsidRPr="00F152DF">
        <w:rPr>
          <w:rFonts w:asciiTheme="minorHAnsi" w:hAnsiTheme="minorHAnsi" w:cstheme="minorHAnsi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</w:rPr>
        <w:tab/>
      </w:r>
      <w:r w:rsidR="0053326F">
        <w:rPr>
          <w:rFonts w:asciiTheme="minorHAnsi" w:hAnsiTheme="minorHAnsi" w:cstheme="minorHAnsi"/>
          <w:sz w:val="22"/>
          <w:szCs w:val="22"/>
        </w:rPr>
        <w:t>ссылка</w:t>
      </w:r>
      <w:r w:rsidR="00FE285B" w:rsidRPr="00F152DF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.</w:t>
      </w:r>
    </w:p>
    <w:p w14:paraId="3EEA1A20" w14:textId="77777777" w:rsidR="00FE285B" w:rsidRPr="00F152DF" w:rsidRDefault="00FE285B" w:rsidP="00FE285B">
      <w:pPr>
        <w:pStyle w:val="tkTekst"/>
        <w:ind w:left="426" w:firstLine="0"/>
        <w:rPr>
          <w:rFonts w:asciiTheme="minorHAnsi" w:hAnsiTheme="minorHAnsi" w:cstheme="minorHAnsi"/>
          <w:color w:val="FF0000"/>
          <w:sz w:val="22"/>
          <w:szCs w:val="22"/>
          <w:highlight w:val="green"/>
        </w:rPr>
      </w:pPr>
    </w:p>
    <w:p w14:paraId="0D8A28D5" w14:textId="380AF722" w:rsidR="00D00CDE" w:rsidRPr="00F152DF" w:rsidRDefault="009A35BB" w:rsidP="007634A4">
      <w:pPr>
        <w:pStyle w:val="tkTekst"/>
        <w:numPr>
          <w:ilvl w:val="0"/>
          <w:numId w:val="16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30622173"/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Кардардын каржылык мүмкүнчүлүктөрүн кылдат текшерүүгө болгон укук </w:t>
      </w:r>
    </w:p>
    <w:p w14:paraId="0CFEC58C" w14:textId="38A650DE" w:rsidR="00B675D7" w:rsidRPr="00F152DF" w:rsidRDefault="009A35BB" w:rsidP="00B675D7">
      <w:pPr>
        <w:pStyle w:val="tkTekst"/>
        <w:ind w:left="426" w:firstLine="0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 xml:space="preserve">Бул учур кырдаалды жана кардардын  </w:t>
      </w:r>
      <w:proofErr w:type="spellStart"/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>муктаждыктарын</w:t>
      </w:r>
      <w:proofErr w:type="spellEnd"/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 xml:space="preserve"> кеңири талдоо үчүн ыңгайлуу мезгил. Мисалы, Сиз төмөндөгүдөй суроолорду бере аласыз: </w:t>
      </w:r>
    </w:p>
    <w:p w14:paraId="6EDCC558" w14:textId="767AB69C" w:rsidR="00D00CDE" w:rsidRPr="00F152DF" w:rsidRDefault="007634A4" w:rsidP="00B675D7">
      <w:pPr>
        <w:pStyle w:val="tkTekst"/>
        <w:ind w:left="426" w:hanging="426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ab/>
      </w:r>
      <w:r w:rsidR="00B675D7" w:rsidRPr="00F152DF">
        <w:rPr>
          <w:rFonts w:asciiTheme="minorHAnsi" w:hAnsiTheme="minorHAnsi" w:cstheme="minorHAnsi"/>
          <w:sz w:val="22"/>
          <w:szCs w:val="22"/>
          <w:lang w:val="ky-KG"/>
        </w:rPr>
        <w:tab/>
      </w:r>
      <w:r w:rsidR="009A35B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Сизге туура келген продуктту сунуштоо үчүн мен Сиздин каалоолоруңуз жана мүмкүнчүлүктөрүңүз тууралуу көбүрөөк билгим келет. Келиңиз, бул сунушталган продукттун жардамы аркылуу Сиз </w:t>
      </w:r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өз </w:t>
      </w:r>
      <w:proofErr w:type="spellStart"/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>максаттарыңызга</w:t>
      </w:r>
      <w:proofErr w:type="spellEnd"/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канчалык деңгээлде жете ала турганыңызды талкуулап көрөлү. Бул үчүн мен Сизге бир нече суроо </w:t>
      </w:r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менен </w:t>
      </w:r>
      <w:proofErr w:type="spellStart"/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>кайрылгым</w:t>
      </w:r>
      <w:proofErr w:type="spellEnd"/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келет:</w:t>
      </w:r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bookmarkEnd w:id="0"/>
    </w:p>
    <w:p w14:paraId="4BCA909F" w14:textId="2AFA182C" w:rsidR="00792316" w:rsidRPr="00F152DF" w:rsidRDefault="007634A4" w:rsidP="007634A4">
      <w:pPr>
        <w:pStyle w:val="tkTekst"/>
        <w:ind w:left="426" w:hanging="426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ab/>
      </w:r>
      <w:r w:rsidR="001A276E"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ab/>
      </w:r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 өз </w:t>
      </w:r>
      <w:proofErr w:type="spellStart"/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>каалооңузду</w:t>
      </w:r>
      <w:proofErr w:type="spellEnd"/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качан ишке ашыргыңыз келет? Азыркы учурда ал канча турат? Сиз үзгүлтүксүз түрдө канча акча топтой аласыз? Сиз кирешелериңиз менен чыгашаларыңыздын отчётун </w:t>
      </w:r>
      <w:proofErr w:type="spellStart"/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>жүргүзөсүзбү</w:t>
      </w:r>
      <w:proofErr w:type="spellEnd"/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? Күнүмдүк тиричиликке жумшоого Сизде дайыма канча акча калат? Сиз кайсы жерден </w:t>
      </w:r>
      <w:proofErr w:type="spellStart"/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>үнөмдөй</w:t>
      </w:r>
      <w:proofErr w:type="spellEnd"/>
      <w:r w:rsidR="00C447FD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алат элеңиз? </w:t>
      </w:r>
    </w:p>
    <w:p w14:paraId="263CDADE" w14:textId="52F0A41A" w:rsidR="0053326F" w:rsidRPr="00F152DF" w:rsidRDefault="0053326F" w:rsidP="0053326F">
      <w:pPr>
        <w:pStyle w:val="rvps568461"/>
        <w:shd w:val="clear" w:color="auto" w:fill="FFFFFF"/>
        <w:spacing w:before="0" w:beforeAutospacing="0" w:after="75" w:afterAutospacing="0" w:line="230" w:lineRule="atLeast"/>
        <w:ind w:firstLine="570"/>
        <w:jc w:val="both"/>
        <w:rPr>
          <w:rStyle w:val="rvts466921"/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Ссылка </w:t>
      </w:r>
    </w:p>
    <w:p w14:paraId="13BE74F8" w14:textId="77777777" w:rsidR="00FE285B" w:rsidRPr="00F152DF" w:rsidRDefault="00FE285B" w:rsidP="00C447FD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</w:p>
    <w:p w14:paraId="680CA847" w14:textId="532BF8A4" w:rsidR="00792316" w:rsidRPr="00F152DF" w:rsidRDefault="00C447FD" w:rsidP="007634A4">
      <w:pPr>
        <w:pStyle w:val="tkTekst"/>
        <w:numPr>
          <w:ilvl w:val="0"/>
          <w:numId w:val="5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Продукттардын шарттары тууралуу толук жана ачык-айкын маалымат алуу</w:t>
      </w:r>
      <w:r w:rsidR="00AA344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укугу</w:t>
      </w:r>
    </w:p>
    <w:p w14:paraId="020781C9" w14:textId="48FEE37C" w:rsidR="00717014" w:rsidRPr="00F152DF" w:rsidRDefault="00C447FD" w:rsidP="00C447FD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Биздин сунуштарыбыз жана келишимдин шарттары тууралуу Сизге кыйла кеңири айтып берүүгө уруксат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этсеңиз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: </w:t>
      </w:r>
    </w:p>
    <w:p w14:paraId="5D3DDDC2" w14:textId="1C135242" w:rsidR="00C36F22" w:rsidRPr="00F152DF" w:rsidRDefault="00C447FD" w:rsidP="007634A4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Биз Сиз менен... суммасына келишим түзүп жатабыз. Бул Сиздин баштапкы банктык салымыңыз. </w:t>
      </w:r>
    </w:p>
    <w:p w14:paraId="418A818F" w14:textId="1261B186" w:rsidR="00BB178D" w:rsidRPr="00F152DF" w:rsidRDefault="00C447FD" w:rsidP="007634A4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Сиздин салымыңыздын мөөнөтү... жыл. Мөөнөтүңүз аяктаган соң биз Сиздин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каражатыңызды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пайыздары менен бирге төлөп беребиз. </w:t>
      </w:r>
    </w:p>
    <w:p w14:paraId="7D14AF0C" w14:textId="4D780DE6" w:rsidR="002C192A" w:rsidRPr="00F152DF" w:rsidRDefault="002E4049" w:rsidP="007634A4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 ... эсебин тандадыңыз, андыктан Сиз өз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аманатыңызды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каалаган учурда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толуктай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аласыз. </w:t>
      </w:r>
    </w:p>
    <w:p w14:paraId="02161688" w14:textId="3E9A43B0" w:rsidR="00294BE3" w:rsidRPr="00F152DF" w:rsidRDefault="002E4049" w:rsidP="00C65E7A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Пайыздык чен ... түзөт,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пайыздар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... га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чегерилет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 Сиз капиталдаштыруу менен салым салууну тандадыңыз, бул анын пайыздары ... салымдын негизги суммасына кошулат дегенди түшүндүрөт. </w:t>
      </w:r>
    </w:p>
    <w:p w14:paraId="65DD4368" w14:textId="135E9356" w:rsidR="0083075C" w:rsidRPr="00F152DF" w:rsidRDefault="002E4049" w:rsidP="007634A4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Аманат ачуу жана тейлөө Сиз үчүн толугу менен бекер. </w:t>
      </w:r>
    </w:p>
    <w:p w14:paraId="6BF3F847" w14:textId="230FB23D" w:rsidR="00461C7C" w:rsidRPr="00F152DF" w:rsidRDefault="002E4049" w:rsidP="007634A4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Сиздин акчаңыз Аманаттарды коргоо агенттиги тарабынан корголгон, бул банк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банкроттукка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учураган </w:t>
      </w:r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мезгилде да (мындай болушу күмөн)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Сиздин акчаңыз кайтарылып берилет дегенди түшүндүрөт. АКА ар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банктагы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ар бир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аманатчы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үчүн 200 000 сомго чейинки суммадагы банктык аманаттарды коргоого кепилдик берет. </w:t>
      </w:r>
    </w:p>
    <w:p w14:paraId="7111708F" w14:textId="652C0938" w:rsidR="00C65E7A" w:rsidRPr="00F152DF" w:rsidRDefault="00C65E7A" w:rsidP="00C65E7A">
      <w:pPr>
        <w:pStyle w:val="tkTekst"/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color w:val="FF0000"/>
          <w:sz w:val="22"/>
          <w:szCs w:val="22"/>
        </w:rPr>
        <w:t xml:space="preserve">  +      </w:t>
      </w:r>
      <w:r w:rsidR="002E4049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Өз </w:t>
      </w:r>
      <w:proofErr w:type="spellStart"/>
      <w:proofErr w:type="gramStart"/>
      <w:r w:rsidR="002E4049" w:rsidRPr="00F152DF">
        <w:rPr>
          <w:rFonts w:asciiTheme="minorHAnsi" w:hAnsiTheme="minorHAnsi" w:cstheme="minorHAnsi"/>
          <w:b/>
          <w:sz w:val="22"/>
          <w:szCs w:val="22"/>
          <w:lang w:val="ky-KG"/>
        </w:rPr>
        <w:t>эсептери</w:t>
      </w:r>
      <w:r w:rsidR="00E31EBE" w:rsidRPr="00F152DF">
        <w:rPr>
          <w:rFonts w:asciiTheme="minorHAnsi" w:hAnsiTheme="minorHAnsi" w:cstheme="minorHAnsi"/>
          <w:b/>
          <w:sz w:val="22"/>
          <w:szCs w:val="22"/>
          <w:lang w:val="ky-KG"/>
        </w:rPr>
        <w:t>ндеги</w:t>
      </w:r>
      <w:proofErr w:type="spellEnd"/>
      <w:r w:rsidR="00E31EBE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 </w:t>
      </w:r>
      <w:r w:rsidR="002E4049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 акча</w:t>
      </w:r>
      <w:proofErr w:type="gramEnd"/>
      <w:r w:rsidR="002E4049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 каражаттарынын абалы жана алардын жүгүртүлүшү тууралуу маалымат алуу</w:t>
      </w:r>
      <w:r w:rsidR="00AA3441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 укугу</w:t>
      </w:r>
      <w:r w:rsidR="002E4049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. </w:t>
      </w:r>
    </w:p>
    <w:p w14:paraId="1C597D46" w14:textId="1547EBDB" w:rsidR="00C65E7A" w:rsidRPr="00F152DF" w:rsidRDefault="00C65E7A" w:rsidP="00E31EBE">
      <w:pPr>
        <w:pStyle w:val="tkTekst"/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</w:rPr>
        <w:t xml:space="preserve">         </w:t>
      </w:r>
      <w:r w:rsidR="00E31EBE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 өз </w:t>
      </w:r>
      <w:proofErr w:type="spellStart"/>
      <w:r w:rsidR="00E31EBE" w:rsidRPr="00F152DF">
        <w:rPr>
          <w:rFonts w:asciiTheme="minorHAnsi" w:hAnsiTheme="minorHAnsi" w:cstheme="minorHAnsi"/>
          <w:sz w:val="22"/>
          <w:szCs w:val="22"/>
          <w:lang w:val="ky-KG"/>
        </w:rPr>
        <w:t>эсебиңиз</w:t>
      </w:r>
      <w:proofErr w:type="spellEnd"/>
      <w:r w:rsidR="00E31EBE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боюнча маалыматты каалаган учурда ала аласыз.</w:t>
      </w:r>
      <w:r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="00E31EBE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Ал үчүн болгону биздин консультация берүүчүлөрдөн көчүрмө каттарды, </w:t>
      </w:r>
      <w:proofErr w:type="spellStart"/>
      <w:r w:rsidR="00E31EBE" w:rsidRPr="00F152DF">
        <w:rPr>
          <w:rFonts w:asciiTheme="minorHAnsi" w:hAnsiTheme="minorHAnsi" w:cstheme="minorHAnsi"/>
          <w:sz w:val="22"/>
          <w:szCs w:val="22"/>
          <w:lang w:val="ky-KG"/>
        </w:rPr>
        <w:t>маалымкаттарды</w:t>
      </w:r>
      <w:proofErr w:type="spellEnd"/>
      <w:r w:rsidR="00E31EBE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 сурашыңыз керек болот. </w:t>
      </w:r>
    </w:p>
    <w:p w14:paraId="1DA2ACDB" w14:textId="44AF18AE" w:rsidR="00C65E7A" w:rsidRPr="00F152DF" w:rsidRDefault="00C65E7A" w:rsidP="00C65E7A">
      <w:pPr>
        <w:pStyle w:val="tkTekst"/>
        <w:spacing w:line="240" w:lineRule="auto"/>
        <w:ind w:firstLine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</w:rPr>
        <w:t xml:space="preserve">  +     </w:t>
      </w:r>
      <w:r w:rsidR="00E31EBE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Тарифтердин өзгөрүшү, кардарларды тейлөөнүн тартиби жана филиалдардын иш </w:t>
      </w:r>
      <w:proofErr w:type="spellStart"/>
      <w:r w:rsidR="00E31EBE" w:rsidRPr="00F152DF">
        <w:rPr>
          <w:rFonts w:asciiTheme="minorHAnsi" w:hAnsiTheme="minorHAnsi" w:cstheme="minorHAnsi"/>
          <w:b/>
          <w:sz w:val="22"/>
          <w:szCs w:val="22"/>
          <w:lang w:val="ky-KG"/>
        </w:rPr>
        <w:t>графигинин</w:t>
      </w:r>
      <w:proofErr w:type="spellEnd"/>
      <w:r w:rsidR="00E31EBE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 өзгөрүшү тууралуу маалымат алуу</w:t>
      </w:r>
      <w:r w:rsidR="00AA3441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 укугу</w:t>
      </w:r>
      <w:r w:rsidR="00E31EBE" w:rsidRPr="00F152DF">
        <w:rPr>
          <w:rFonts w:asciiTheme="minorHAnsi" w:hAnsiTheme="minorHAnsi" w:cstheme="minorHAnsi"/>
          <w:b/>
          <w:sz w:val="22"/>
          <w:szCs w:val="22"/>
          <w:lang w:val="ky-KG"/>
        </w:rPr>
        <w:t xml:space="preserve">. </w:t>
      </w:r>
    </w:p>
    <w:p w14:paraId="4194F24F" w14:textId="77777777" w:rsidR="00E31EBE" w:rsidRPr="00F152DF" w:rsidRDefault="00C65E7A" w:rsidP="00C65E7A">
      <w:pPr>
        <w:pStyle w:val="tkTekst"/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</w:rPr>
        <w:t xml:space="preserve">        </w:t>
      </w:r>
      <w:r w:rsidR="003E72D8"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="00E31EBE" w:rsidRPr="00F152DF">
        <w:rPr>
          <w:rFonts w:asciiTheme="minorHAnsi" w:hAnsiTheme="minorHAnsi" w:cstheme="minorHAnsi"/>
          <w:sz w:val="22"/>
          <w:szCs w:val="22"/>
          <w:lang w:val="ky-KG"/>
        </w:rPr>
        <w:t>Биздин банктын иш шарттары</w:t>
      </w:r>
      <w:r w:rsidR="003E72D8"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="00E31EBE" w:rsidRPr="00F152DF">
        <w:rPr>
          <w:rFonts w:asciiTheme="minorHAnsi" w:hAnsiTheme="minorHAnsi" w:cstheme="minorHAnsi"/>
          <w:sz w:val="22"/>
          <w:szCs w:val="22"/>
          <w:lang w:val="ky-KG"/>
        </w:rPr>
        <w:t>өзгөргөн учурда бул тууралуу Сизге сөзсүз түрдө кабарлайбыз.</w:t>
      </w:r>
    </w:p>
    <w:p w14:paraId="6B85322B" w14:textId="0A209ED0" w:rsidR="00C031B7" w:rsidRPr="00F152DF" w:rsidRDefault="00C65E7A" w:rsidP="00C65E7A">
      <w:pPr>
        <w:pStyle w:val="tkTekst"/>
        <w:spacing w:line="240" w:lineRule="auto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6493705A" w14:textId="7B74C5C7" w:rsidR="00C031B7" w:rsidRPr="00F152DF" w:rsidRDefault="00C031B7" w:rsidP="0053326F">
      <w:pPr>
        <w:pStyle w:val="rvps865949"/>
        <w:shd w:val="clear" w:color="auto" w:fill="FFFFFF"/>
        <w:tabs>
          <w:tab w:val="left" w:pos="567"/>
        </w:tabs>
        <w:spacing w:before="0" w:beforeAutospacing="0" w:after="75" w:afterAutospacing="0" w:line="230" w:lineRule="atLeast"/>
        <w:rPr>
          <w:rFonts w:asciiTheme="minorHAnsi" w:hAnsiTheme="minorHAnsi" w:cstheme="minorHAnsi"/>
          <w:color w:val="FF0000"/>
          <w:sz w:val="22"/>
          <w:szCs w:val="22"/>
        </w:rPr>
      </w:pPr>
      <w:r w:rsidRPr="00F152D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+</w:t>
      </w:r>
      <w:r w:rsidR="00FE285B" w:rsidRPr="00F152DF">
        <w:rPr>
          <w:rFonts w:asciiTheme="minorHAnsi" w:hAnsiTheme="minorHAnsi" w:cstheme="minorHAnsi"/>
          <w:color w:val="FF0000"/>
          <w:sz w:val="22"/>
          <w:szCs w:val="22"/>
        </w:rPr>
        <w:tab/>
      </w:r>
      <w:r w:rsidR="0053326F">
        <w:rPr>
          <w:rFonts w:asciiTheme="minorHAnsi" w:hAnsiTheme="minorHAnsi" w:cstheme="minorHAnsi"/>
          <w:color w:val="FF0000"/>
          <w:sz w:val="22"/>
          <w:szCs w:val="22"/>
        </w:rPr>
        <w:t xml:space="preserve">ссылка </w:t>
      </w:r>
    </w:p>
    <w:p w14:paraId="682B2569" w14:textId="77777777" w:rsidR="00FE285B" w:rsidRPr="00F152DF" w:rsidRDefault="00FE285B" w:rsidP="00B71D2A">
      <w:pPr>
        <w:pStyle w:val="tkTekst"/>
        <w:spacing w:line="240" w:lineRule="auto"/>
        <w:ind w:firstLine="426"/>
        <w:jc w:val="left"/>
        <w:rPr>
          <w:rFonts w:asciiTheme="minorHAnsi" w:hAnsiTheme="minorHAnsi" w:cstheme="minorHAnsi"/>
          <w:color w:val="FF0000"/>
          <w:sz w:val="22"/>
          <w:szCs w:val="22"/>
        </w:rPr>
      </w:pPr>
    </w:p>
    <w:p w14:paraId="05838208" w14:textId="77777777" w:rsidR="00FE285B" w:rsidRPr="00F152DF" w:rsidRDefault="00FE285B" w:rsidP="00B71D2A">
      <w:pPr>
        <w:pStyle w:val="tkTekst"/>
        <w:spacing w:line="240" w:lineRule="auto"/>
        <w:ind w:firstLine="426"/>
        <w:jc w:val="left"/>
        <w:rPr>
          <w:rFonts w:asciiTheme="minorHAnsi" w:hAnsiTheme="minorHAnsi" w:cstheme="minorHAnsi"/>
          <w:color w:val="FF0000"/>
          <w:sz w:val="22"/>
          <w:szCs w:val="22"/>
        </w:rPr>
      </w:pPr>
    </w:p>
    <w:p w14:paraId="46F053FF" w14:textId="274648B6" w:rsidR="00326D5A" w:rsidRPr="00F152DF" w:rsidRDefault="00E31EBE" w:rsidP="00B71D2A">
      <w:pPr>
        <w:pStyle w:val="tkTekst"/>
        <w:spacing w:line="240" w:lineRule="auto"/>
        <w:ind w:firstLine="426"/>
        <w:jc w:val="left"/>
        <w:rPr>
          <w:rFonts w:asciiTheme="minorHAnsi" w:hAnsiTheme="minorHAnsi" w:cstheme="minorHAnsi"/>
          <w:i/>
          <w:iCs/>
          <w:sz w:val="22"/>
          <w:szCs w:val="22"/>
        </w:rPr>
      </w:pPr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 xml:space="preserve">Кардар өз максаттарына кантип жетиши керектигин билүүсү үчүн </w:t>
      </w:r>
      <w:proofErr w:type="spellStart"/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>маектешүүнүн</w:t>
      </w:r>
      <w:proofErr w:type="spellEnd"/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>жыйынтыктарын</w:t>
      </w:r>
      <w:proofErr w:type="spellEnd"/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 xml:space="preserve"> </w:t>
      </w:r>
      <w:r w:rsidR="00AA3441"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>чыгарыңыз</w:t>
      </w:r>
      <w:r w:rsidRPr="00F152DF">
        <w:rPr>
          <w:rFonts w:asciiTheme="minorHAnsi" w:hAnsiTheme="minorHAnsi" w:cstheme="minorHAnsi"/>
          <w:i/>
          <w:iCs/>
          <w:sz w:val="22"/>
          <w:szCs w:val="22"/>
          <w:lang w:val="ky-KG"/>
        </w:rPr>
        <w:t xml:space="preserve">: </w:t>
      </w:r>
    </w:p>
    <w:p w14:paraId="3B7A72E6" w14:textId="5CFEBCB1" w:rsidR="00813929" w:rsidRPr="00F152DF" w:rsidRDefault="00E42967" w:rsidP="007634A4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lastRenderedPageBreak/>
        <w:t xml:space="preserve">Эгерде Сиз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аманаттарыңызды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үзгүлтүксүз түрдө толуктап турган болсоңуз, белгиленген убакытта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максаттарыңызга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жете аласыз. </w:t>
      </w:r>
      <w:proofErr w:type="gramStart"/>
      <w:r w:rsidR="00C36F22" w:rsidRPr="00F152DF">
        <w:rPr>
          <w:rFonts w:asciiTheme="minorHAnsi" w:hAnsiTheme="minorHAnsi" w:cstheme="minorHAnsi"/>
          <w:color w:val="FF0000"/>
          <w:sz w:val="22"/>
          <w:szCs w:val="22"/>
        </w:rPr>
        <w:t>/</w:t>
      </w:r>
      <w:r w:rsidR="00C36F22"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Бул</w:t>
      </w:r>
      <w:proofErr w:type="gram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сунуш менен Сиз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максаттарыңызга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толук жете элексиз, бирок ага </w:t>
      </w:r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>ишенимдүү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кадамдар менен жакындап жатасыз</w:t>
      </w:r>
      <w:r w:rsidR="00FC2569" w:rsidRPr="00F152DF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="00FC2569" w:rsidRPr="00F152DF">
        <w:rPr>
          <w:rFonts w:asciiTheme="minorHAnsi" w:hAnsiTheme="minorHAnsi" w:cstheme="minorHAnsi"/>
          <w:color w:val="FF0000"/>
          <w:sz w:val="22"/>
          <w:szCs w:val="22"/>
        </w:rPr>
        <w:t>/</w:t>
      </w:r>
      <w:r w:rsidR="00FC2569"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Мындай</w:t>
      </w:r>
      <w:proofErr w:type="gram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мыкты максатты ишке</w:t>
      </w:r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ашыруу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үчүн Сизге, балким, насыя алууга туура келет. Бирок, Сиз азыр канчалык көбүрөөк топтосоңуз, алынуучу насыянын суммасы ошончолук азыраак болот. Демек, аманат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топтоонун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жардамы аркылуу Сиз өзүңүздүн насыя төлөө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мүмкүнчүлүгүңүздү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жакшырта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аласыз</w:t>
      </w:r>
      <w:r w:rsidR="00B440DF" w:rsidRPr="00F152DF">
        <w:rPr>
          <w:rFonts w:asciiTheme="minorHAnsi" w:hAnsiTheme="minorHAnsi" w:cstheme="minorHAnsi"/>
          <w:sz w:val="22"/>
          <w:szCs w:val="22"/>
          <w:lang w:val="ky-KG"/>
        </w:rPr>
        <w:t>.</w:t>
      </w:r>
      <w:r w:rsidR="00A44690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</w:p>
    <w:p w14:paraId="09C77920" w14:textId="76EBF92F" w:rsidR="009D06F1" w:rsidRPr="00F152DF" w:rsidRDefault="009D06F1" w:rsidP="000C78F3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</w:p>
    <w:p w14:paraId="33FF96B2" w14:textId="3EAB622D" w:rsidR="00C33317" w:rsidRPr="00F152DF" w:rsidRDefault="00E42967" w:rsidP="007634A4">
      <w:pPr>
        <w:pStyle w:val="tkTekst"/>
        <w:ind w:left="426" w:hanging="426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Келишим түзүү учурунда</w:t>
      </w:r>
    </w:p>
    <w:p w14:paraId="5A095429" w14:textId="6D7C25E4" w:rsidR="00B57F4A" w:rsidRPr="00F152DF" w:rsidRDefault="00E42967" w:rsidP="007634A4">
      <w:pPr>
        <w:pStyle w:val="tkTekst"/>
        <w:numPr>
          <w:ilvl w:val="0"/>
          <w:numId w:val="19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Түзүлүп жаткан келишим </w:t>
      </w:r>
      <w:r w:rsidR="00AA344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тууралуу толук түшүндүрмө алуу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жана кол </w:t>
      </w:r>
      <w:proofErr w:type="spellStart"/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коюлганга</w:t>
      </w:r>
      <w:proofErr w:type="spellEnd"/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чейинки 3 күн аралыгында кел</w:t>
      </w:r>
      <w:r w:rsidR="00AA344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ишимдин долбоорун алуу укугу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</w:t>
      </w:r>
    </w:p>
    <w:p w14:paraId="5EF1A21A" w14:textId="4EC681E1" w:rsidR="000E51C4" w:rsidRPr="00F152DF" w:rsidRDefault="00E42967" w:rsidP="007E61B5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Сиздин аманатыңыз тууралуу </w:t>
      </w:r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келишимдин долбоору менен </w:t>
      </w:r>
      <w:proofErr w:type="spellStart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>таанышууну</w:t>
      </w:r>
      <w:proofErr w:type="spellEnd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сунуш кылам. Биз бардыгын кеңири талкууладык, бирок ага кол коюунун алдында дагы бир ирет кылдаттык менен окуп </w:t>
      </w:r>
      <w:proofErr w:type="spellStart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>чыгышыңызды</w:t>
      </w:r>
      <w:proofErr w:type="spellEnd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суранам. Сиз келишимди алып кетип, бир нече күндөн соң </w:t>
      </w:r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кайра </w:t>
      </w:r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келсеңиз болот. </w:t>
      </w:r>
      <w:proofErr w:type="spellStart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>Келишимдеги</w:t>
      </w:r>
      <w:proofErr w:type="spellEnd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өзүңүзгө түшүнүксүз жерлердин баарын белгилеп </w:t>
      </w:r>
      <w:proofErr w:type="spellStart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>коюшуңузду</w:t>
      </w:r>
      <w:proofErr w:type="spellEnd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өтүнөт элем</w:t>
      </w:r>
      <w:r w:rsidR="00AB66EF" w:rsidRPr="00F152DF">
        <w:rPr>
          <w:rFonts w:asciiTheme="minorHAnsi" w:hAnsiTheme="minorHAnsi" w:cstheme="minorHAnsi"/>
          <w:sz w:val="22"/>
          <w:szCs w:val="22"/>
          <w:lang w:val="ky-KG"/>
        </w:rPr>
        <w:t>.</w:t>
      </w:r>
    </w:p>
    <w:p w14:paraId="24BB9500" w14:textId="2FEC7C3F" w:rsidR="00475B98" w:rsidRPr="00F152DF" w:rsidRDefault="007634A4" w:rsidP="007634A4">
      <w:pPr>
        <w:pStyle w:val="tkTekst"/>
        <w:ind w:left="426" w:hanging="426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ab/>
      </w:r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Ошондой эле Сизге чек-баракчаны </w:t>
      </w:r>
      <w:proofErr w:type="spellStart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>сунуштайм</w:t>
      </w:r>
      <w:proofErr w:type="spellEnd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, 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>бул жерден</w:t>
      </w:r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Сиз </w:t>
      </w:r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керектөөчү катары бардык укуктарыңыз жөнүндө маалыматтарды көрө аласыз. </w:t>
      </w:r>
    </w:p>
    <w:p w14:paraId="34B1D489" w14:textId="3D469EA7" w:rsidR="006416D2" w:rsidRPr="00F152DF" w:rsidRDefault="007634A4" w:rsidP="007634A4">
      <w:pPr>
        <w:pStyle w:val="tkTekst"/>
        <w:ind w:left="426" w:hanging="426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ab/>
      </w:r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>Муну менен катар Сиздин милдеттериңиз тууралуу дагы айтууга уруксат берсеңиз. Алар өтө көп эмес. Келишимди аткарууга таасир этүүчү бардык өзгөрүүлөр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жөнүндө</w:t>
      </w:r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, мисалы, жашаган </w:t>
      </w:r>
      <w:proofErr w:type="spellStart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>жериңизди</w:t>
      </w:r>
      <w:proofErr w:type="spellEnd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алмаштыра турган болсоңуз, анда бул тууралуу билдирип </w:t>
      </w:r>
      <w:proofErr w:type="spellStart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>коюуңузду</w:t>
      </w:r>
      <w:proofErr w:type="spellEnd"/>
      <w:r w:rsidR="003C0C6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өтүн</w:t>
      </w:r>
      <w:r w:rsidR="00AA3441" w:rsidRPr="00F152DF">
        <w:rPr>
          <w:rFonts w:asciiTheme="minorHAnsi" w:hAnsiTheme="minorHAnsi" w:cstheme="minorHAnsi"/>
          <w:sz w:val="22"/>
          <w:szCs w:val="22"/>
          <w:lang w:val="ky-KG"/>
        </w:rPr>
        <w:t>өм.</w:t>
      </w:r>
    </w:p>
    <w:p w14:paraId="42249481" w14:textId="5FFC0461" w:rsidR="00670375" w:rsidRPr="00F152DF" w:rsidRDefault="00670375" w:rsidP="0053326F">
      <w:pPr>
        <w:pStyle w:val="tkTekst"/>
        <w:ind w:left="426" w:hanging="426"/>
        <w:rPr>
          <w:rStyle w:val="rvts266921"/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</w:pPr>
      <w:r w:rsidRPr="00F152D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+</w:t>
      </w:r>
      <w:r w:rsidR="00B71D2A" w:rsidRPr="00F152DF">
        <w:rPr>
          <w:rFonts w:asciiTheme="minorHAnsi" w:hAnsiTheme="minorHAnsi" w:cstheme="minorHAnsi"/>
          <w:color w:val="FF0000"/>
          <w:sz w:val="22"/>
          <w:szCs w:val="22"/>
        </w:rPr>
        <w:tab/>
      </w:r>
      <w:r w:rsidR="00B71D2A" w:rsidRPr="00F152DF">
        <w:rPr>
          <w:rFonts w:asciiTheme="minorHAnsi" w:hAnsiTheme="minorHAnsi" w:cstheme="minorHAnsi"/>
          <w:color w:val="FF0000"/>
          <w:sz w:val="22"/>
          <w:szCs w:val="22"/>
        </w:rPr>
        <w:tab/>
      </w:r>
      <w:r w:rsidR="0053326F">
        <w:rPr>
          <w:rFonts w:asciiTheme="minorHAnsi" w:hAnsiTheme="minorHAnsi" w:cstheme="minorHAnsi"/>
          <w:color w:val="FF0000"/>
          <w:sz w:val="22"/>
          <w:szCs w:val="22"/>
        </w:rPr>
        <w:t xml:space="preserve">ссылка </w:t>
      </w:r>
    </w:p>
    <w:p w14:paraId="70BE95DA" w14:textId="77777777" w:rsidR="003855A9" w:rsidRPr="00F152DF" w:rsidRDefault="003855A9" w:rsidP="007634A4">
      <w:pPr>
        <w:pStyle w:val="tkTekst"/>
        <w:ind w:left="426" w:hanging="426"/>
        <w:rPr>
          <w:rFonts w:asciiTheme="minorHAnsi" w:hAnsiTheme="minorHAnsi" w:cstheme="minorHAnsi"/>
          <w:color w:val="FF0000"/>
          <w:sz w:val="22"/>
          <w:szCs w:val="22"/>
        </w:rPr>
      </w:pPr>
    </w:p>
    <w:p w14:paraId="5A392C44" w14:textId="744B6326" w:rsidR="00820878" w:rsidRPr="00F152DF" w:rsidRDefault="003C0C64" w:rsidP="007634A4">
      <w:pPr>
        <w:pStyle w:val="tkTekst"/>
        <w:numPr>
          <w:ilvl w:val="0"/>
          <w:numId w:val="20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Кардар келишимдин көчүрмөсүн алууга укуктуу</w:t>
      </w:r>
    </w:p>
    <w:p w14:paraId="2944178F" w14:textId="1F272A83" w:rsidR="004A2188" w:rsidRPr="00F152DF" w:rsidRDefault="003C0C64" w:rsidP="003C0C64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Ишеним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көрсөткөнүңүз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үчүн чоң рахмат! Келишимге кол коюу – Сиздин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максаттарыңызды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ишке ашырууга жасалган алгачкы кадам. Бул Сиздин келишимиңиздин көчүрмөсү.</w:t>
      </w:r>
    </w:p>
    <w:p w14:paraId="5246474A" w14:textId="1A4CEF59" w:rsidR="0053326F" w:rsidRPr="00F152DF" w:rsidRDefault="00B71D2A" w:rsidP="0053326F">
      <w:pPr>
        <w:pStyle w:val="tkTekst"/>
        <w:ind w:left="426" w:hanging="426"/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</w:pPr>
      <w:r w:rsidRPr="00F152DF">
        <w:rPr>
          <w:rFonts w:asciiTheme="minorHAnsi" w:hAnsiTheme="minorHAnsi" w:cstheme="minorHAnsi"/>
          <w:color w:val="FF0000"/>
          <w:sz w:val="22"/>
          <w:szCs w:val="22"/>
          <w:highlight w:val="yellow"/>
          <w:shd w:val="clear" w:color="auto" w:fill="FFFFFF"/>
        </w:rPr>
        <w:t>+</w:t>
      </w:r>
      <w:r w:rsidRPr="00F152DF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 </w:t>
      </w:r>
      <w:r w:rsidRPr="00F152DF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ab/>
      </w:r>
      <w:r w:rsidRPr="00F152DF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ab/>
      </w:r>
      <w:r w:rsidR="0053326F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 xml:space="preserve">ссылка </w:t>
      </w:r>
    </w:p>
    <w:p w14:paraId="613EABA1" w14:textId="77777777" w:rsidR="00BE7CA4" w:rsidRPr="00F152DF" w:rsidRDefault="00BE7CA4" w:rsidP="003566A1">
      <w:pPr>
        <w:pStyle w:val="tkTekst"/>
        <w:ind w:left="567" w:firstLine="0"/>
        <w:rPr>
          <w:rFonts w:asciiTheme="minorHAnsi" w:hAnsiTheme="minorHAnsi" w:cstheme="minorHAnsi"/>
          <w:sz w:val="22"/>
          <w:szCs w:val="22"/>
        </w:rPr>
      </w:pPr>
    </w:p>
    <w:p w14:paraId="4CC9D578" w14:textId="56C527A3" w:rsidR="00BE7CA4" w:rsidRPr="00F152DF" w:rsidRDefault="00240DE1" w:rsidP="00BE7CA4">
      <w:pPr>
        <w:pStyle w:val="tkTekst"/>
        <w:ind w:firstLine="0"/>
        <w:rPr>
          <w:rFonts w:asciiTheme="minorHAnsi" w:hAnsiTheme="minorHAnsi" w:cstheme="minorHAnsi"/>
          <w:b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Келишим түзүлгөн</w:t>
      </w:r>
      <w:r w:rsidR="003C0C6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соң</w:t>
      </w:r>
    </w:p>
    <w:p w14:paraId="34EA257E" w14:textId="404FA635" w:rsidR="00AE621C" w:rsidRPr="00F152DF" w:rsidRDefault="003A76F9" w:rsidP="003E72D8">
      <w:pPr>
        <w:pStyle w:val="tkTekst"/>
        <w:numPr>
          <w:ilvl w:val="0"/>
          <w:numId w:val="5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Аманаттык эсепке акча алууга болгон укук </w:t>
      </w:r>
    </w:p>
    <w:p w14:paraId="1C3252C3" w14:textId="294AEB41" w:rsidR="001A0A06" w:rsidRPr="00F152DF" w:rsidRDefault="003A76F9" w:rsidP="003A76F9">
      <w:pPr>
        <w:pStyle w:val="tkTekst"/>
        <w:ind w:left="426" w:firstLine="0"/>
        <w:rPr>
          <w:rFonts w:asciiTheme="minorHAnsi" w:hAnsiTheme="minorHAnsi" w:cstheme="minorHAnsi"/>
          <w:color w:val="FF0000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Сиздин аманаттык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эсебиңизге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түшкөн үзгүлтүксүз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төгүмдөр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Сизди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максаттарыңызга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жакындатат. Сиз каалаган учурда биздин банктын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филиалдарынан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жана сактоо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кассаларынан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аманатыңызды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толуктай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аласыз. Мындан тышкары, биздин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банктын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төлөм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терминалдарынан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да бул кызматты колдонсоңуз болот. </w:t>
      </w:r>
    </w:p>
    <w:p w14:paraId="7622F263" w14:textId="1EECE071" w:rsidR="00460860" w:rsidRPr="00F152DF" w:rsidRDefault="003A76F9" w:rsidP="007634A4">
      <w:pPr>
        <w:pStyle w:val="tkTekst"/>
        <w:numPr>
          <w:ilvl w:val="0"/>
          <w:numId w:val="21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Келишимдин шарттарына ылайык, топтолгон акчаны к</w:t>
      </w:r>
      <w:r w:rsidR="006F1DF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аалаган убакытта кайтарып алуу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жа</w:t>
      </w:r>
      <w:r w:rsidR="006F1DF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на ошондой эле </w:t>
      </w:r>
      <w:proofErr w:type="spellStart"/>
      <w:r w:rsidR="006F1DF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пайыздарын</w:t>
      </w:r>
      <w:proofErr w:type="spellEnd"/>
      <w:r w:rsidR="006F1DF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алуу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(белгилүү бир чектөөлөр менен) </w:t>
      </w:r>
      <w:r w:rsidR="006F1DF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укугу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 </w:t>
      </w:r>
    </w:p>
    <w:p w14:paraId="43C11FB9" w14:textId="4D99E055" w:rsidR="00B71D2A" w:rsidRPr="00F152DF" w:rsidRDefault="00B71D2A" w:rsidP="0053326F">
      <w:pPr>
        <w:pStyle w:val="rvps566167"/>
        <w:shd w:val="clear" w:color="auto" w:fill="FFFFFF"/>
        <w:spacing w:before="0" w:beforeAutospacing="0" w:after="75" w:afterAutospacing="0" w:line="230" w:lineRule="atLeast"/>
        <w:ind w:firstLine="57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152D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53326F">
        <w:rPr>
          <w:rFonts w:asciiTheme="minorHAnsi" w:hAnsiTheme="minorHAnsi" w:cstheme="minorHAnsi"/>
          <w:color w:val="FF0000"/>
          <w:sz w:val="22"/>
          <w:szCs w:val="22"/>
        </w:rPr>
        <w:t xml:space="preserve">ссылка </w:t>
      </w:r>
    </w:p>
    <w:p w14:paraId="41F4C6A2" w14:textId="68673CD3" w:rsidR="00B71D2A" w:rsidRPr="00F152DF" w:rsidRDefault="00B71D2A" w:rsidP="0053326F">
      <w:pPr>
        <w:pStyle w:val="rvps566167"/>
        <w:shd w:val="clear" w:color="auto" w:fill="FFFFFF"/>
        <w:spacing w:before="0" w:beforeAutospacing="0" w:after="75" w:afterAutospacing="0" w:line="230" w:lineRule="atLeast"/>
        <w:ind w:firstLine="57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152DF">
        <w:rPr>
          <w:rStyle w:val="rvts266167"/>
          <w:rFonts w:asciiTheme="minorHAnsi" w:hAnsiTheme="minorHAnsi" w:cstheme="minorHAnsi"/>
          <w:color w:val="FF0000"/>
          <w:sz w:val="22"/>
          <w:szCs w:val="22"/>
        </w:rPr>
        <w:t xml:space="preserve">По истечении срока хранения срочного банковского вклада (депозита) он может быть </w:t>
      </w:r>
    </w:p>
    <w:p w14:paraId="74B88AB1" w14:textId="5B823AAF" w:rsidR="005313E1" w:rsidRPr="00F152DF" w:rsidRDefault="005313E1" w:rsidP="005313E1">
      <w:pPr>
        <w:pStyle w:val="tkTekst"/>
        <w:ind w:left="426" w:firstLine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3412DEC0" w14:textId="77777777" w:rsidR="003855A9" w:rsidRPr="00F152DF" w:rsidRDefault="003855A9" w:rsidP="006F1DF4">
      <w:pPr>
        <w:pStyle w:val="tkTekst"/>
        <w:ind w:firstLine="0"/>
        <w:rPr>
          <w:rFonts w:asciiTheme="minorHAnsi" w:hAnsiTheme="minorHAnsi" w:cstheme="minorHAnsi"/>
          <w:color w:val="FF0000"/>
          <w:sz w:val="22"/>
          <w:szCs w:val="22"/>
          <w:lang w:val="ky-KG"/>
        </w:rPr>
      </w:pPr>
    </w:p>
    <w:p w14:paraId="777D3DBC" w14:textId="1AB63B0D" w:rsidR="003C6881" w:rsidRPr="00F152DF" w:rsidRDefault="005313E1" w:rsidP="003C6881">
      <w:pPr>
        <w:pStyle w:val="tkTekst"/>
        <w:ind w:left="426" w:firstLine="0"/>
        <w:rPr>
          <w:rFonts w:asciiTheme="minorHAnsi" w:hAnsiTheme="minorHAnsi" w:cstheme="minorHAnsi"/>
          <w:b/>
          <w:bCs/>
          <w:color w:val="FF0000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+ </w:t>
      </w:r>
      <w:r w:rsidR="003C6881" w:rsidRPr="00F152DF">
        <w:rPr>
          <w:rFonts w:asciiTheme="minorHAnsi" w:hAnsiTheme="minorHAnsi" w:cstheme="minorHAnsi"/>
          <w:b/>
          <w:bCs/>
          <w:color w:val="FF0000"/>
          <w:sz w:val="22"/>
          <w:szCs w:val="22"/>
          <w:lang w:val="ky-KG"/>
        </w:rPr>
        <w:t xml:space="preserve">30 календардык күн </w:t>
      </w:r>
      <w:r w:rsidR="003C688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ичинде даттанууларды жөнгө салуу укугу</w:t>
      </w:r>
    </w:p>
    <w:p w14:paraId="2FAD97C7" w14:textId="1C534546" w:rsidR="007F097D" w:rsidRPr="00F152DF" w:rsidRDefault="003C6881" w:rsidP="003C6881">
      <w:pPr>
        <w:pStyle w:val="tkTekst"/>
        <w:ind w:firstLine="0"/>
        <w:rPr>
          <w:ins w:id="1" w:author="user" w:date="2020-03-02T10:04:00Z"/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Cs/>
          <w:sz w:val="22"/>
          <w:szCs w:val="22"/>
          <w:lang w:val="ky-KG"/>
        </w:rPr>
        <w:t>Эгерде даттанууга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</w:t>
      </w:r>
      <w:r w:rsidR="005B723B" w:rsidRPr="00F152DF">
        <w:rPr>
          <w:rFonts w:asciiTheme="minorHAnsi" w:hAnsiTheme="minorHAnsi" w:cstheme="minorHAnsi"/>
          <w:bCs/>
          <w:sz w:val="22"/>
          <w:szCs w:val="22"/>
          <w:lang w:val="ky-KG"/>
        </w:rPr>
        <w:t>негиз бар</w:t>
      </w:r>
      <w:r w:rsidR="003A76F9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болсо, бизге оозеки же жазуу түрүндө кайрылсаңыз болот. </w:t>
      </w:r>
      <w:proofErr w:type="spellStart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>Арыздар</w:t>
      </w:r>
      <w:proofErr w:type="spellEnd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жана сунуштар үчүн атайын </w:t>
      </w:r>
      <w:proofErr w:type="spellStart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>китепчебизге</w:t>
      </w:r>
      <w:proofErr w:type="spellEnd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ой-пикириңизди калтыра кетиңиз. Биз Сиздин </w:t>
      </w:r>
      <w:proofErr w:type="spellStart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lastRenderedPageBreak/>
        <w:t>даттанууңузга</w:t>
      </w:r>
      <w:proofErr w:type="spellEnd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сиз кайрылган тилде </w:t>
      </w:r>
      <w:r w:rsidR="005B723B" w:rsidRPr="00F152DF">
        <w:rPr>
          <w:rFonts w:asciiTheme="minorHAnsi" w:hAnsiTheme="minorHAnsi" w:cstheme="minorHAnsi"/>
          <w:color w:val="FF0000"/>
          <w:sz w:val="22"/>
          <w:szCs w:val="22"/>
          <w:u w:val="single"/>
          <w:lang w:val="ky-KG"/>
        </w:rPr>
        <w:t>30 календардык күн</w:t>
      </w:r>
      <w:r w:rsidR="005B723B" w:rsidRPr="00F152DF">
        <w:rPr>
          <w:rFonts w:asciiTheme="minorHAnsi" w:hAnsiTheme="minorHAnsi" w:cstheme="minorHAnsi"/>
          <w:color w:val="FF0000"/>
          <w:sz w:val="22"/>
          <w:szCs w:val="22"/>
          <w:lang w:val="ky-KG"/>
        </w:rPr>
        <w:t xml:space="preserve"> </w:t>
      </w:r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ичинде кат жүзүндө жооп берүүгө милдеттүүбүз. Эгерде Сиз кайсы-бир жагдайга нааразы болсоңуз, мага же менин </w:t>
      </w:r>
      <w:proofErr w:type="spellStart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>кесиптештериме</w:t>
      </w:r>
      <w:proofErr w:type="spellEnd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>токтоосуз түрдө</w:t>
      </w:r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кайрылууну </w:t>
      </w:r>
      <w:proofErr w:type="spellStart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>сунуштайм</w:t>
      </w:r>
      <w:proofErr w:type="spellEnd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 Биз сиздин </w:t>
      </w:r>
      <w:proofErr w:type="spellStart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>жагдайыңызды</w:t>
      </w:r>
      <w:proofErr w:type="spellEnd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тез арада чечип берүүгө аракет кылабыз. Сиз айткан кемчиликтер </w:t>
      </w:r>
      <w:proofErr w:type="spellStart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>тейлөөбүздү</w:t>
      </w:r>
      <w:proofErr w:type="spellEnd"/>
      <w:r w:rsidR="005B723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жакшыртууга жардам берет деген ойдобуз. </w:t>
      </w:r>
    </w:p>
    <w:p w14:paraId="1DB752F1" w14:textId="4B237093" w:rsidR="00A771AB" w:rsidRPr="00F152DF" w:rsidRDefault="00522568" w:rsidP="0053326F">
      <w:pPr>
        <w:pStyle w:val="tkTekst"/>
        <w:ind w:left="426" w:firstLine="282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highlight w:val="yellow"/>
        </w:rPr>
        <w:t>+</w:t>
      </w:r>
      <w:ins w:id="2" w:author="user" w:date="2020-03-02T10:06:00Z">
        <w:r w:rsidR="005A1A4B" w:rsidRPr="00F152DF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r w:rsidR="0053326F">
        <w:rPr>
          <w:rFonts w:asciiTheme="minorHAnsi" w:hAnsiTheme="minorHAnsi" w:cstheme="minorHAnsi"/>
          <w:sz w:val="22"/>
          <w:szCs w:val="22"/>
        </w:rPr>
        <w:t xml:space="preserve">ссылка </w:t>
      </w:r>
      <w:r w:rsidR="005B723B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Улуттук банкка кайрылууга болгон укук </w:t>
      </w:r>
    </w:p>
    <w:p w14:paraId="58EDA44C" w14:textId="568CE185" w:rsidR="00E168A2" w:rsidRPr="00F152DF" w:rsidRDefault="005B723B" w:rsidP="007634A4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Эгерде Сиз биз тараптан кабыл алынган чечимге макул эмес болсоңуз же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укугуңуз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бузулду деп эсептесеңиз, анда Кыргыз Республикасынын Улуттук банкына кайрыла аласыз. Биз үчүн Сиздин оюңуз абдан маанилүү жана бардык кемчиликтерди эске алууга аракеттенебиз. Биздин каржылык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кызматтарыбызды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тандаганыңыз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үчүн, Сизге дагы бир ирет рахмат! </w:t>
      </w:r>
    </w:p>
    <w:p w14:paraId="2B823266" w14:textId="7B06FB75" w:rsidR="00481CE5" w:rsidRPr="00F152DF" w:rsidRDefault="00481CE5" w:rsidP="0053326F">
      <w:pPr>
        <w:pStyle w:val="rvps865949"/>
        <w:shd w:val="clear" w:color="auto" w:fill="FFFFFF"/>
        <w:tabs>
          <w:tab w:val="left" w:pos="426"/>
        </w:tabs>
        <w:spacing w:before="195" w:beforeAutospacing="0" w:after="75" w:afterAutospacing="0" w:line="230" w:lineRule="atLeast"/>
        <w:jc w:val="both"/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</w:pPr>
      <w:r w:rsidRPr="00F152D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301A2C" w:rsidRPr="00F152DF">
        <w:rPr>
          <w:rFonts w:asciiTheme="minorHAnsi" w:hAnsiTheme="minorHAnsi" w:cstheme="minorHAnsi"/>
          <w:color w:val="FF0000"/>
          <w:sz w:val="22"/>
          <w:szCs w:val="22"/>
        </w:rPr>
        <w:tab/>
      </w:r>
      <w:r w:rsidR="0053326F">
        <w:rPr>
          <w:rFonts w:asciiTheme="minorHAnsi" w:hAnsiTheme="minorHAnsi" w:cstheme="minorHAnsi"/>
          <w:color w:val="FF0000"/>
          <w:sz w:val="22"/>
          <w:szCs w:val="22"/>
        </w:rPr>
        <w:t xml:space="preserve">ссылка </w:t>
      </w:r>
    </w:p>
    <w:p w14:paraId="671E5991" w14:textId="016F7257" w:rsidR="00DC221A" w:rsidRPr="00F152DF" w:rsidRDefault="0016681C">
      <w:pPr>
        <w:rPr>
          <w:rFonts w:cstheme="minorHAnsi"/>
          <w:b/>
          <w:u w:val="single"/>
        </w:rPr>
      </w:pPr>
      <w:r w:rsidRPr="00F152DF">
        <w:rPr>
          <w:rFonts w:cstheme="minorHAnsi"/>
          <w:b/>
          <w:u w:val="single"/>
        </w:rPr>
        <w:br w:type="page"/>
      </w:r>
    </w:p>
    <w:p w14:paraId="5B636271" w14:textId="01B90033" w:rsidR="00DC221A" w:rsidRPr="00F152DF" w:rsidRDefault="007E1C87" w:rsidP="00DC221A">
      <w:pPr>
        <w:pStyle w:val="1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noProof/>
          <w:sz w:val="22"/>
          <w:szCs w:val="22"/>
          <w:lang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528DBF56" wp14:editId="6BE93906">
            <wp:simplePos x="0" y="0"/>
            <wp:positionH relativeFrom="column">
              <wp:posOffset>5270500</wp:posOffset>
            </wp:positionH>
            <wp:positionV relativeFrom="paragraph">
              <wp:posOffset>-292735</wp:posOffset>
            </wp:positionV>
            <wp:extent cx="538398" cy="660400"/>
            <wp:effectExtent l="0" t="0" r="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8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>Насыя</w:t>
      </w:r>
    </w:p>
    <w:p w14:paraId="72711F0C" w14:textId="77777777" w:rsidR="004D24B7" w:rsidRPr="00F152DF" w:rsidRDefault="004D24B7" w:rsidP="008A5DA6">
      <w:pPr>
        <w:pStyle w:val="tkTekst"/>
        <w:ind w:firstLine="0"/>
        <w:rPr>
          <w:rFonts w:asciiTheme="minorHAnsi" w:hAnsiTheme="minorHAnsi" w:cstheme="minorHAnsi"/>
          <w:sz w:val="22"/>
          <w:szCs w:val="22"/>
        </w:rPr>
      </w:pPr>
    </w:p>
    <w:p w14:paraId="2FB55B93" w14:textId="019D39D4" w:rsidR="008A5DA6" w:rsidRPr="00F152DF" w:rsidRDefault="00C30B68" w:rsidP="008A5DA6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Насыя тууралуу келишим – белгилүү бир мөөнөткө жана белгилүү бир максаттар үчүн акча каражаттарын берүү тууралуу 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>бир тараптан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банк 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>жана экинчи тараптан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кардар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>дын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ортосундагы түзүлгөн келишим. Келишим өз ичине эки тараптын тең укуктарын жана милдеттерин камтып, жазуу жүзүндө түзүлүшү зарыл. </w:t>
      </w:r>
    </w:p>
    <w:p w14:paraId="213EA201" w14:textId="77777777" w:rsidR="007E1C87" w:rsidRPr="00F152DF" w:rsidRDefault="007E1C87" w:rsidP="00DC221A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</w:p>
    <w:p w14:paraId="27776095" w14:textId="01962DCD" w:rsidR="00DC221A" w:rsidRPr="00F152DF" w:rsidRDefault="00C30B68" w:rsidP="00DC221A">
      <w:pPr>
        <w:pStyle w:val="tkTekst"/>
        <w:ind w:firstLine="0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Келишим түзүлгөнгө чейин</w:t>
      </w:r>
    </w:p>
    <w:p w14:paraId="4B8D00FE" w14:textId="77777777" w:rsidR="00C30B68" w:rsidRPr="00F152DF" w:rsidRDefault="00C30B68" w:rsidP="00C30B68">
      <w:pPr>
        <w:pStyle w:val="tkTekst"/>
        <w:numPr>
          <w:ilvl w:val="0"/>
          <w:numId w:val="15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Каржылык уюмду эркин тандоо укугу </w:t>
      </w:r>
    </w:p>
    <w:p w14:paraId="5A00B3F8" w14:textId="09983530" w:rsidR="00C30B68" w:rsidRPr="00F152DF" w:rsidRDefault="007E1C87" w:rsidP="00C30B68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</w:rPr>
        <w:tab/>
      </w:r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Биздин банкты тандап </w:t>
      </w:r>
      <w:proofErr w:type="spellStart"/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>алганыңыз</w:t>
      </w:r>
      <w:proofErr w:type="spellEnd"/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үчүн ыраазычылык билдиребиз. Сизде каржылык уюмду эркин түрдө тандоо </w:t>
      </w:r>
      <w:proofErr w:type="spellStart"/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>укугуңуз</w:t>
      </w:r>
      <w:proofErr w:type="spellEnd"/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бар экендиги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>н</w:t>
      </w:r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билсеңиз керек. Биз баары Сиздин </w:t>
      </w:r>
      <w:proofErr w:type="spellStart"/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>көңүлүңүздөгүдөй</w:t>
      </w:r>
      <w:proofErr w:type="spellEnd"/>
      <w:r w:rsidR="00C30B68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болушун каалайбыз.  </w:t>
      </w:r>
    </w:p>
    <w:p w14:paraId="680527A1" w14:textId="77777777" w:rsidR="00C30B68" w:rsidRPr="00F152DF" w:rsidRDefault="00C30B68" w:rsidP="00C30B68">
      <w:pPr>
        <w:pStyle w:val="tkTekst"/>
        <w:numPr>
          <w:ilvl w:val="0"/>
          <w:numId w:val="16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Каржылык уюмдун уюмдаштыруучу, уруксат берүүчү иш кагаздары жана каржылык отчёттору менен таанышуу укугу </w:t>
      </w:r>
    </w:p>
    <w:p w14:paraId="0A346CCD" w14:textId="62B05FFD" w:rsidR="003855A9" w:rsidRPr="00F152DF" w:rsidRDefault="00C30B68" w:rsidP="0053326F">
      <w:pPr>
        <w:pStyle w:val="tkTekst"/>
        <w:ind w:left="426" w:hanging="426"/>
        <w:rPr>
          <w:rFonts w:asciiTheme="minorHAnsi" w:hAnsiTheme="minorHAnsi" w:cstheme="minorHAnsi"/>
          <w:color w:val="FF0000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             Биздин банк тууралуу маалымат берүүгө уруксат этиңиз. Биздин каржылык көрсөткүчтөрүбүз жөнүндө </w:t>
      </w:r>
      <w:hyperlink r:id="rId12" w:history="1">
        <w:r w:rsidRPr="00F152DF">
          <w:rPr>
            <w:rFonts w:asciiTheme="minorHAnsi" w:hAnsiTheme="minorHAnsi" w:cstheme="minorHAnsi"/>
            <w:sz w:val="22"/>
            <w:szCs w:val="22"/>
            <w:lang w:val="ky-KG"/>
          </w:rPr>
          <w:t>www.bankxy.kg</w:t>
        </w:r>
      </w:hyperlink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сайтынын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“Биздин банк тууралуу” бөлүгүнөн таба аласыз. Эгер кааласаңыз, шилтемени Сиздин электрондук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дарегиңизге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жөнөтүм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коём. </w:t>
      </w:r>
      <w:r w:rsidR="00393BE2" w:rsidRPr="00F152DF">
        <w:rPr>
          <w:rFonts w:asciiTheme="minorHAnsi" w:hAnsiTheme="minorHAnsi" w:cstheme="minorHAnsi"/>
          <w:sz w:val="22"/>
          <w:szCs w:val="22"/>
          <w:highlight w:val="yellow"/>
        </w:rPr>
        <w:t>+</w:t>
      </w:r>
      <w:r w:rsidR="00393BE2" w:rsidRPr="00F152DF">
        <w:rPr>
          <w:rFonts w:asciiTheme="minorHAnsi" w:hAnsiTheme="minorHAnsi" w:cstheme="minorHAnsi"/>
          <w:sz w:val="22"/>
          <w:szCs w:val="22"/>
        </w:rPr>
        <w:tab/>
      </w:r>
      <w:r w:rsidR="00393BE2" w:rsidRPr="00F152D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53326F">
        <w:rPr>
          <w:rFonts w:asciiTheme="minorHAnsi" w:hAnsiTheme="minorHAnsi" w:cstheme="minorHAnsi"/>
          <w:color w:val="FF0000"/>
          <w:sz w:val="22"/>
          <w:szCs w:val="22"/>
        </w:rPr>
        <w:t xml:space="preserve">ссылка </w:t>
      </w:r>
    </w:p>
    <w:p w14:paraId="4A841B5A" w14:textId="77777777" w:rsidR="003855A9" w:rsidRPr="00F152DF" w:rsidRDefault="003855A9" w:rsidP="00393BE2">
      <w:pPr>
        <w:pStyle w:val="tkTekst"/>
        <w:ind w:left="426" w:hanging="426"/>
        <w:rPr>
          <w:rFonts w:asciiTheme="minorHAnsi" w:hAnsiTheme="minorHAnsi" w:cstheme="minorHAnsi"/>
          <w:sz w:val="22"/>
          <w:szCs w:val="22"/>
        </w:rPr>
      </w:pPr>
    </w:p>
    <w:p w14:paraId="7F6E7D74" w14:textId="12903253" w:rsidR="00C30B68" w:rsidRPr="00F152DF" w:rsidRDefault="00C30B68" w:rsidP="00C30B68">
      <w:pPr>
        <w:pStyle w:val="tkTekst"/>
        <w:numPr>
          <w:ilvl w:val="0"/>
          <w:numId w:val="16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Тилди тандоо укугу</w:t>
      </w:r>
    </w:p>
    <w:p w14:paraId="4CCFCD37" w14:textId="2C39675B" w:rsidR="00C30B68" w:rsidRPr="00F152DF" w:rsidRDefault="00C30B68" w:rsidP="00C30B68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 тейлөө тилин жана иш кагаздарды кыргыз же орус тилинде алуу мүмкүнчүлүгүн тандай  аласыз. Иш кагаздарды биз Сизге эки тилде тең </w:t>
      </w:r>
      <w:proofErr w:type="spellStart"/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>сунуштай</w:t>
      </w:r>
      <w:proofErr w:type="spellEnd"/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алабыз. </w:t>
      </w:r>
    </w:p>
    <w:p w14:paraId="08F00560" w14:textId="510E714F" w:rsidR="00C30B68" w:rsidRPr="00F152DF" w:rsidRDefault="00393BE2" w:rsidP="0053326F">
      <w:pPr>
        <w:pStyle w:val="tkTekst"/>
        <w:ind w:left="426" w:hanging="426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</w:rPr>
        <w:tab/>
      </w:r>
      <w:r w:rsidR="0053326F">
        <w:rPr>
          <w:rFonts w:asciiTheme="minorHAnsi" w:hAnsiTheme="minorHAnsi" w:cstheme="minorHAnsi"/>
          <w:sz w:val="22"/>
          <w:szCs w:val="22"/>
        </w:rPr>
        <w:t xml:space="preserve">ссылка </w:t>
      </w:r>
      <w:r w:rsidR="00C30B68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Каржылык мүмкүнчүлүктөрдү кылдат текшерүү</w:t>
      </w:r>
      <w:r w:rsidR="006F1DF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укугу</w:t>
      </w:r>
      <w:r w:rsidR="00C30B68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</w:t>
      </w:r>
    </w:p>
    <w:p w14:paraId="602407C8" w14:textId="56D5D14B" w:rsidR="00C30B68" w:rsidRPr="00F152DF" w:rsidRDefault="00C30B68" w:rsidP="00C30B68">
      <w:pPr>
        <w:pStyle w:val="tkTekst"/>
        <w:ind w:left="426" w:firstLine="0"/>
        <w:rPr>
          <w:rFonts w:asciiTheme="minorHAnsi" w:hAnsiTheme="minorHAnsi" w:cstheme="minorHAnsi"/>
          <w:color w:val="FF0000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Сизге </w:t>
      </w:r>
      <w:r w:rsidR="006F1DF4" w:rsidRPr="00F152DF">
        <w:rPr>
          <w:rFonts w:asciiTheme="minorHAnsi" w:hAnsiTheme="minorHAnsi" w:cstheme="minorHAnsi"/>
          <w:sz w:val="22"/>
          <w:szCs w:val="22"/>
          <w:lang w:val="ky-KG"/>
        </w:rPr>
        <w:t>ылайык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келген продуктту сунуштоо үчүн мен Сиздин каалоолоруңуз жана мүмкүнчүлүктөрүңүз тууралуу көбүрөөк билгим келет. Келиңиз, бул сунушталган продукттун жардамы аркылуу Сиз өз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максаттарыңызга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канчалык деңгээлде жете ала турганыңызды талкуулап көрөлү.</w:t>
      </w:r>
      <w:r w:rsidR="0027111C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 </w:t>
      </w:r>
      <w:r w:rsidR="0027111C" w:rsidRPr="00F152DF">
        <w:rPr>
          <w:rFonts w:asciiTheme="minorHAnsi" w:hAnsiTheme="minorHAnsi" w:cstheme="minorHAnsi"/>
          <w:sz w:val="22"/>
          <w:szCs w:val="22"/>
          <w:lang w:val="ky-KG"/>
        </w:rPr>
        <w:t>ар а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й сайын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төгүлүүчү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сумманы </w:t>
      </w:r>
      <w:r w:rsidR="0027111C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канчалык үзгүлтүксүз төлөй ала турганыңызды  жана күнүмдүк </w:t>
      </w:r>
      <w:proofErr w:type="spellStart"/>
      <w:r w:rsidR="0027111C" w:rsidRPr="00F152DF">
        <w:rPr>
          <w:rFonts w:asciiTheme="minorHAnsi" w:hAnsiTheme="minorHAnsi" w:cstheme="minorHAnsi"/>
          <w:sz w:val="22"/>
          <w:szCs w:val="22"/>
          <w:lang w:val="ky-KG"/>
        </w:rPr>
        <w:t>турмушуңузда</w:t>
      </w:r>
      <w:proofErr w:type="spellEnd"/>
      <w:r w:rsidR="0027111C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кыйынчылыкка кабылбай турганыңызды кылдат текшерип чыгабыз. Бул үчүн мен Сизге бир нече суроо бергим келет. </w:t>
      </w:r>
    </w:p>
    <w:p w14:paraId="0CA2954D" w14:textId="7E971DDE" w:rsidR="00DC221A" w:rsidRPr="00F152DF" w:rsidRDefault="00DC221A" w:rsidP="007E1C87">
      <w:pPr>
        <w:pStyle w:val="tkTekst"/>
        <w:ind w:left="426" w:hanging="426"/>
        <w:rPr>
          <w:rFonts w:asciiTheme="minorHAnsi" w:hAnsiTheme="minorHAnsi" w:cstheme="minorHAnsi"/>
          <w:sz w:val="22"/>
          <w:szCs w:val="22"/>
        </w:rPr>
      </w:pPr>
    </w:p>
    <w:p w14:paraId="14134DB8" w14:textId="35EEBB8D" w:rsidR="0053326F" w:rsidRPr="00F152DF" w:rsidRDefault="000125E3" w:rsidP="0053326F">
      <w:pPr>
        <w:pStyle w:val="rvps568461"/>
        <w:shd w:val="clear" w:color="auto" w:fill="FFFFFF"/>
        <w:spacing w:before="0" w:beforeAutospacing="0" w:after="75" w:afterAutospacing="0" w:line="230" w:lineRule="atLeast"/>
        <w:ind w:firstLine="570"/>
        <w:jc w:val="both"/>
        <w:rPr>
          <w:rStyle w:val="rvts668461"/>
          <w:rFonts w:asciiTheme="minorHAnsi" w:hAnsiTheme="minorHAnsi" w:cstheme="minorHAnsi"/>
          <w:color w:val="FF0000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="0053326F">
        <w:rPr>
          <w:rFonts w:asciiTheme="minorHAnsi" w:hAnsiTheme="minorHAnsi" w:cstheme="minorHAnsi"/>
          <w:sz w:val="22"/>
          <w:szCs w:val="22"/>
        </w:rPr>
        <w:t xml:space="preserve">ссылка </w:t>
      </w:r>
    </w:p>
    <w:p w14:paraId="5231C133" w14:textId="77777777" w:rsidR="003855A9" w:rsidRPr="00F152DF" w:rsidRDefault="003855A9" w:rsidP="0027111C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</w:p>
    <w:p w14:paraId="4E9353F5" w14:textId="7B3FED65" w:rsidR="00DC221A" w:rsidRPr="00F152DF" w:rsidRDefault="0027111C" w:rsidP="007E1C87">
      <w:pPr>
        <w:pStyle w:val="tkTekst"/>
        <w:numPr>
          <w:ilvl w:val="0"/>
          <w:numId w:val="5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Продукттардын шарттары тууралуу толук жана ачык-айкын маалымат алуу</w:t>
      </w:r>
      <w:r w:rsidR="006F1DF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укугу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</w:t>
      </w:r>
    </w:p>
    <w:p w14:paraId="0BAD7898" w14:textId="10F23E99" w:rsidR="003A5191" w:rsidRPr="00F152DF" w:rsidRDefault="0027111C" w:rsidP="0027111C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Насыя </w:t>
      </w:r>
      <w:r w:rsidR="001E6EE6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="00904A49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–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бул узак мөөнөттүү милдеттенме. Сиз азыр өзүңүздүн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келечегиңизге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таасир этүүчү жана аткарууга тийиш болгон маанилүү чечим кабыл аласыз. Ошондуктан, мен Сизге келишимдин төмөндөгү шарттары тууралуу кененирээк айтып бергим келет: </w:t>
      </w:r>
    </w:p>
    <w:p w14:paraId="467A7511" w14:textId="0FF88184" w:rsidR="00924C1B" w:rsidRPr="00F152DF" w:rsidRDefault="0027111C" w:rsidP="007E1C87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Биз белгилүү бир максатты ишке ашырууга насыя берүү үчүн келишим түзүп жатабыз.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Эсиңизде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болсун, бул берилген насыяны Сиз аталган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максатыңызга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жетүү үчүн гана пайдалана аласыз</w:t>
      </w:r>
      <w:r w:rsidR="00F54BDF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</w:p>
    <w:p w14:paraId="4355EA5B" w14:textId="46393484" w:rsidR="00924C1B" w:rsidRPr="00F152DF" w:rsidRDefault="0027111C" w:rsidP="007E1C87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>Насыянын суммасы</w:t>
      </w:r>
      <w:r w:rsidR="0019384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... түзөт. Биз аны белгиленген убакытта накталай эмес түрдө Сиздин </w:t>
      </w:r>
      <w:proofErr w:type="spellStart"/>
      <w:r w:rsidR="0019384B" w:rsidRPr="00F152DF">
        <w:rPr>
          <w:rFonts w:asciiTheme="minorHAnsi" w:hAnsiTheme="minorHAnsi" w:cstheme="minorHAnsi"/>
          <w:sz w:val="22"/>
          <w:szCs w:val="22"/>
          <w:lang w:val="ky-KG"/>
        </w:rPr>
        <w:t>эсебиңизге</w:t>
      </w:r>
      <w:proofErr w:type="spellEnd"/>
      <w:r w:rsidR="0019384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(же Сиздин төлөм </w:t>
      </w:r>
      <w:proofErr w:type="spellStart"/>
      <w:r w:rsidR="0019384B" w:rsidRPr="00F152DF">
        <w:rPr>
          <w:rFonts w:asciiTheme="minorHAnsi" w:hAnsiTheme="minorHAnsi" w:cstheme="minorHAnsi"/>
          <w:sz w:val="22"/>
          <w:szCs w:val="22"/>
          <w:lang w:val="ky-KG"/>
        </w:rPr>
        <w:t>картаңызга</w:t>
      </w:r>
      <w:proofErr w:type="spellEnd"/>
      <w:r w:rsidR="0019384B" w:rsidRPr="00F152DF">
        <w:rPr>
          <w:rFonts w:asciiTheme="minorHAnsi" w:hAnsiTheme="minorHAnsi" w:cstheme="minorHAnsi"/>
          <w:sz w:val="22"/>
          <w:szCs w:val="22"/>
          <w:lang w:val="ky-KG"/>
        </w:rPr>
        <w:t>)</w:t>
      </w:r>
      <w:r w:rsidR="00DA7F7E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="0019384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="00DA7F7E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/ накталай түрдө касса аркылуу төлөйбүз. </w:t>
      </w:r>
    </w:p>
    <w:p w14:paraId="5437388C" w14:textId="7569AA55" w:rsidR="00A679CF" w:rsidRPr="00F152DF" w:rsidRDefault="00DA7F7E" w:rsidP="007E1C87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Төлөмдөр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графигинде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Сиз төлөөнүн суммаларын жана төлөө мөөнөтүн, ошондой эле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пайыздарын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көрүп турасыз. Пайыздык чен жылына ... % түзөт. Эгерде Сиз берилген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lastRenderedPageBreak/>
        <w:t xml:space="preserve">насыянын суммасын Сиздин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төлөмдөрүңүздүн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суммасы менен салыштырсаңыз, насыянын жалпы наркынын эсебин ала аласыз.</w:t>
      </w:r>
    </w:p>
    <w:p w14:paraId="3B00EBC8" w14:textId="780D8D1F" w:rsidR="006A6DB0" w:rsidRPr="00F152DF" w:rsidRDefault="00DA7F7E" w:rsidP="007E1C87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color w:val="FF0000"/>
          <w:sz w:val="22"/>
          <w:szCs w:val="22"/>
          <w:u w:val="single"/>
          <w:lang w:val="ky-KG"/>
        </w:rPr>
        <w:t>Айып пул жана /же</w:t>
      </w:r>
      <w:r w:rsidRPr="00F152DF">
        <w:rPr>
          <w:rFonts w:asciiTheme="minorHAnsi" w:hAnsiTheme="minorHAnsi" w:cstheme="minorHAnsi"/>
          <w:color w:val="FF0000"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туум төлөбөө үчүн, бул графикти кылдат сактоо менен  бардык төлөмдөрдү өз убагында жүргүзүүгө аракет кылыңыз.   Төлөөнүн мөөнөтү өтүп кеткен учурда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чегерилүүчү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 </w:t>
      </w:r>
      <w:r w:rsidRPr="00F152DF">
        <w:rPr>
          <w:rFonts w:asciiTheme="minorHAnsi" w:hAnsiTheme="minorHAnsi" w:cstheme="minorHAnsi"/>
          <w:color w:val="FF0000"/>
          <w:sz w:val="22"/>
          <w:szCs w:val="22"/>
          <w:u w:val="single"/>
          <w:lang w:val="ky-KG"/>
        </w:rPr>
        <w:t>айып пул жана /же</w:t>
      </w:r>
      <w:r w:rsidRPr="00F152DF">
        <w:rPr>
          <w:rFonts w:asciiTheme="minorHAnsi" w:hAnsiTheme="minorHAnsi" w:cstheme="minorHAnsi"/>
          <w:color w:val="FF0000"/>
          <w:sz w:val="22"/>
          <w:szCs w:val="22"/>
          <w:lang w:val="ky-KG"/>
        </w:rPr>
        <w:t xml:space="preserve"> 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туум ... </w:t>
      </w:r>
      <w:r w:rsidR="000410AC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түзөт.   </w:t>
      </w:r>
    </w:p>
    <w:p w14:paraId="31070097" w14:textId="47E592D1" w:rsidR="006A6DB0" w:rsidRPr="00F152DF" w:rsidRDefault="00DB7D84" w:rsidP="007E1C87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</w:rPr>
        <w:t>Сиз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ге насыя чет элдик валютада берилди. Валюта курсунун өзгөрүү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тобокелдиги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бар экендигин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эсиңизден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чыгарбаңыз. Эгерде Сиздин кирешеңиз улуттук валютада болсо, анда бул жагдай өзгөчө маанилүү. </w:t>
      </w:r>
    </w:p>
    <w:p w14:paraId="00F25E72" w14:textId="2EE7902C" w:rsidR="00333C02" w:rsidRPr="00F152DF" w:rsidRDefault="00DB7D84" w:rsidP="007E1C87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Насыя алууда үчүнчү жактардын көрсөткөн кызматы үчүн дагы кошумча чыгымдар жумшалат, мисалы, камсыздандыруу, нотариус кызматына кеткен чыгымдар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ж.б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  Алар болжол менен насыянын суммасынын ... % түзөт. Бул чыгымдар алдыда өзгөрүшү дагы мүмкүн. </w:t>
      </w:r>
    </w:p>
    <w:p w14:paraId="197FA91F" w14:textId="77777777" w:rsidR="002D0487" w:rsidRPr="00F152DF" w:rsidRDefault="00DB7D84" w:rsidP="002D0487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Сиздин насыя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камсыздалат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... Бул, эгер Сиз кандайдыр-бир себептер менен насыяны кайтара албай кала турган болсоңуз, биз банк катары күрөөнү колдонууга укуктуубуз дегенди түшүндүрөт.  Албетте , бул башка бардык чечимдер ийгиликсиз болуп калган учурда гана болушу ыктымал. </w:t>
      </w:r>
      <w:r w:rsidR="002D0487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Эгер Сизде карызды төлөө жаатында кыйынчылыктар пайда болсо, анын чечимин табуу үчүн бизге токтоосуз түрдө </w:t>
      </w:r>
      <w:proofErr w:type="spellStart"/>
      <w:r w:rsidR="002D0487" w:rsidRPr="00F152DF">
        <w:rPr>
          <w:rFonts w:asciiTheme="minorHAnsi" w:hAnsiTheme="minorHAnsi" w:cstheme="minorHAnsi"/>
          <w:sz w:val="22"/>
          <w:szCs w:val="22"/>
          <w:lang w:val="ky-KG"/>
        </w:rPr>
        <w:t>кайрылууңузду</w:t>
      </w:r>
      <w:proofErr w:type="spellEnd"/>
      <w:r w:rsidR="002D0487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="002D0487" w:rsidRPr="00F152DF">
        <w:rPr>
          <w:rFonts w:asciiTheme="minorHAnsi" w:hAnsiTheme="minorHAnsi" w:cstheme="minorHAnsi"/>
          <w:sz w:val="22"/>
          <w:szCs w:val="22"/>
          <w:lang w:val="ky-KG"/>
        </w:rPr>
        <w:t>суранабыз</w:t>
      </w:r>
      <w:proofErr w:type="spellEnd"/>
      <w:r w:rsidR="002D0487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</w:p>
    <w:p w14:paraId="1CA51E33" w14:textId="5187CF7F" w:rsidR="00DC221A" w:rsidRPr="00F152DF" w:rsidRDefault="002D0487" w:rsidP="002D0487">
      <w:pPr>
        <w:pStyle w:val="tkTekst"/>
        <w:numPr>
          <w:ilvl w:val="0"/>
          <w:numId w:val="18"/>
        </w:numPr>
        <w:spacing w:line="240" w:lineRule="auto"/>
        <w:ind w:left="709" w:hanging="283"/>
        <w:jc w:val="left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Мыйзамга ылайык, берилген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насыялар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тууралуу маалыматтардын бардыгы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Насыялык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бюрого өткөрүлүп берилет.  Биз Сиздин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маалыматтарыңызды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аталган бюрого беребиз, келишимге кол коюу учурунда  Сиз бул шартка макул болушуңуз керек.</w:t>
      </w:r>
    </w:p>
    <w:p w14:paraId="70F941B5" w14:textId="77777777" w:rsidR="002D0487" w:rsidRPr="00F152DF" w:rsidRDefault="002D0487" w:rsidP="002D0487">
      <w:pPr>
        <w:pStyle w:val="tkTekst"/>
        <w:spacing w:line="240" w:lineRule="auto"/>
        <w:ind w:left="709" w:firstLine="0"/>
        <w:jc w:val="left"/>
        <w:rPr>
          <w:rFonts w:asciiTheme="minorHAnsi" w:hAnsiTheme="minorHAnsi" w:cstheme="minorHAnsi"/>
          <w:sz w:val="22"/>
          <w:szCs w:val="22"/>
          <w:lang w:val="ky-KG"/>
        </w:rPr>
      </w:pPr>
    </w:p>
    <w:p w14:paraId="0A09E319" w14:textId="0DA50450" w:rsidR="00DC221A" w:rsidRPr="00F152DF" w:rsidRDefault="002D0487" w:rsidP="00DC221A">
      <w:pPr>
        <w:pStyle w:val="tkTekst"/>
        <w:ind w:firstLine="0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Келишим түзүү учурунда</w:t>
      </w:r>
    </w:p>
    <w:p w14:paraId="3859E06B" w14:textId="56B2179C" w:rsidR="00DC221A" w:rsidRPr="00F152DF" w:rsidRDefault="002D0487" w:rsidP="00D1112A">
      <w:pPr>
        <w:pStyle w:val="tkTekst"/>
        <w:numPr>
          <w:ilvl w:val="0"/>
          <w:numId w:val="23"/>
        </w:numPr>
        <w:ind w:left="426" w:hanging="426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Келишимге кол </w:t>
      </w:r>
      <w:proofErr w:type="spellStart"/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коюлганга</w:t>
      </w:r>
      <w:proofErr w:type="spellEnd"/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чейинки 3 күн </w:t>
      </w:r>
      <w:r w:rsidR="006F1DF4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аралыгында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келишимдин долбоорун, ага тиркелген бардык иш кагаздар менен биргеликте көрсөтүү жана аны толугу менен түшүндүрүү укугу </w:t>
      </w:r>
    </w:p>
    <w:p w14:paraId="4E890472" w14:textId="1C776FE1" w:rsidR="007335FB" w:rsidRPr="00F152DF" w:rsidRDefault="002D0487" w:rsidP="007335FB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>Бул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–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насыя тууралуу 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келишимдин долбоорунун Сизге берилген нускасы. Аны кылдат окуп </w:t>
      </w:r>
      <w:proofErr w:type="spellStart"/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>чыгышыңызды</w:t>
      </w:r>
      <w:proofErr w:type="spellEnd"/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суранам. Биз Сизге түшүндүрүп берүүбүз үчүн өзүңүзгө түшүнүксүз болгон жагдайлардын баарын белгилеп чыксаңыз. Сиз ошондой эле тышкы консультацияга дагы кайрыла аласыз. </w:t>
      </w:r>
      <w:r w:rsidR="007335FB" w:rsidRPr="00F152DF">
        <w:rPr>
          <w:rFonts w:asciiTheme="minorHAnsi" w:hAnsiTheme="minorHAnsi" w:cstheme="minorHAnsi"/>
          <w:sz w:val="22"/>
          <w:szCs w:val="22"/>
          <w:lang w:val="ky-KG"/>
        </w:rPr>
        <w:t>Э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герде Сиз макул болсоңуз, </w:t>
      </w:r>
      <w:r w:rsidR="007335F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үч күн аралыгында 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>келишимге кол коюу үчүн жолугушуу</w:t>
      </w:r>
      <w:r w:rsidR="007335FB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боюнча 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макулдашуу максатында телефон чалууга уруксат бериңиз.</w:t>
      </w:r>
    </w:p>
    <w:p w14:paraId="53878549" w14:textId="797C6CEA" w:rsidR="00240DE1" w:rsidRPr="00F152DF" w:rsidRDefault="00240DE1" w:rsidP="007335FB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</w:p>
    <w:p w14:paraId="65A13F8C" w14:textId="356B559A" w:rsidR="00240DE1" w:rsidRPr="00F152DF" w:rsidRDefault="00240DE1" w:rsidP="00240DE1">
      <w:pPr>
        <w:pStyle w:val="tkTekst"/>
        <w:ind w:left="426" w:hanging="426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        Ошондой эле Сизге чек-баракча берем, бул жерде керектөөчү катары Сиздин бардык укуктарыңыз жана милдеттериңиз жазылган.</w:t>
      </w:r>
    </w:p>
    <w:p w14:paraId="30126C18" w14:textId="77777777" w:rsidR="007335FB" w:rsidRPr="00F152DF" w:rsidRDefault="007335FB" w:rsidP="007335FB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       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Келишимди аткарууга таасир этүүчү бардык өзгөрүүлөр, мисалы, Сиз жашаган </w:t>
      </w:r>
      <w:proofErr w:type="spellStart"/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>жериңизди</w:t>
      </w:r>
      <w:proofErr w:type="spellEnd"/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 </w:t>
      </w:r>
    </w:p>
    <w:p w14:paraId="6112C0ED" w14:textId="4A57B6DC" w:rsidR="00240DE1" w:rsidRPr="00F152DF" w:rsidRDefault="007335FB" w:rsidP="007335FB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       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>алмаштыра турган болсоңуз,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анда бул тууралуу билдирип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кою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>ңузду</w:t>
      </w:r>
      <w:proofErr w:type="spellEnd"/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өтүнөм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>.</w:t>
      </w:r>
    </w:p>
    <w:p w14:paraId="220EE041" w14:textId="77777777" w:rsidR="007335FB" w:rsidRPr="00F152DF" w:rsidRDefault="007335FB" w:rsidP="007335FB">
      <w:pPr>
        <w:pStyle w:val="tkTekst"/>
        <w:ind w:firstLine="0"/>
        <w:rPr>
          <w:rFonts w:asciiTheme="minorHAnsi" w:hAnsiTheme="minorHAnsi" w:cstheme="minorHAnsi"/>
          <w:sz w:val="22"/>
          <w:szCs w:val="22"/>
          <w:lang w:val="ky-KG"/>
        </w:rPr>
      </w:pPr>
    </w:p>
    <w:p w14:paraId="50E54ABB" w14:textId="7C2B4DC6" w:rsidR="00DC221A" w:rsidRPr="00F152DF" w:rsidRDefault="00DC221A" w:rsidP="00D1112A">
      <w:pPr>
        <w:pStyle w:val="tkTekst"/>
        <w:numPr>
          <w:ilvl w:val="0"/>
          <w:numId w:val="24"/>
        </w:numPr>
        <w:ind w:left="426" w:hanging="426"/>
        <w:rPr>
          <w:rFonts w:asciiTheme="minorHAnsi" w:hAnsiTheme="minorHAnsi" w:cstheme="minorHAnsi"/>
          <w:b/>
          <w:bCs/>
          <w:sz w:val="22"/>
          <w:szCs w:val="22"/>
        </w:rPr>
      </w:pPr>
      <w:bookmarkStart w:id="3" w:name="_Hlk30441075"/>
      <w:r w:rsidRPr="00F152DF">
        <w:rPr>
          <w:rFonts w:asciiTheme="minorHAnsi" w:hAnsiTheme="minorHAnsi" w:cstheme="minorHAnsi"/>
          <w:b/>
          <w:bCs/>
          <w:sz w:val="22"/>
          <w:szCs w:val="22"/>
        </w:rPr>
        <w:t>К</w:t>
      </w:r>
      <w:proofErr w:type="spellStart"/>
      <w:r w:rsidR="00240DE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ардар</w:t>
      </w:r>
      <w:proofErr w:type="spellEnd"/>
      <w:r w:rsidR="00240DE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келишимдин долбоорун алууга укуктуу </w:t>
      </w:r>
    </w:p>
    <w:bookmarkEnd w:id="3"/>
    <w:p w14:paraId="0770C260" w14:textId="1D25E4E4" w:rsidR="00DC221A" w:rsidRPr="00F152DF" w:rsidRDefault="00BF288C" w:rsidP="00D626E9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Ишеним </w:t>
      </w:r>
      <w:proofErr w:type="spellStart"/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>көрсөткөнүңүз</w:t>
      </w:r>
      <w:proofErr w:type="spellEnd"/>
      <w:r w:rsidR="00240DE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үчүн чоң рахмат! Бул Сиздин келишимиңиздин көчүрмөсү. </w:t>
      </w:r>
      <w:r w:rsidR="00D626E9" w:rsidRPr="00F152DF">
        <w:rPr>
          <w:rFonts w:asciiTheme="minorHAnsi" w:hAnsiTheme="minorHAnsi" w:cstheme="minorHAnsi"/>
          <w:sz w:val="22"/>
          <w:szCs w:val="22"/>
          <w:lang w:val="ky-KG"/>
        </w:rPr>
        <w:t>Алдыга койгон пландарыңыздын ишке ашуусуна ийгиликтерди каалайбыз! Кандайдыр-бир суроолор пайда боло турган болсо, ар дайым бизге кайрыла аласыз.</w:t>
      </w:r>
    </w:p>
    <w:p w14:paraId="7DF15DC3" w14:textId="2FA70411" w:rsidR="00651C50" w:rsidRPr="00F152DF" w:rsidRDefault="00651C50" w:rsidP="00DC221A">
      <w:pPr>
        <w:pStyle w:val="tkTekst"/>
        <w:ind w:left="567" w:firstLine="0"/>
        <w:rPr>
          <w:rFonts w:asciiTheme="minorHAnsi" w:hAnsiTheme="minorHAnsi" w:cstheme="minorHAnsi"/>
          <w:sz w:val="22"/>
          <w:szCs w:val="22"/>
        </w:rPr>
      </w:pPr>
    </w:p>
    <w:p w14:paraId="4F592E76" w14:textId="7E795797" w:rsidR="00DC221A" w:rsidRPr="00F152DF" w:rsidRDefault="00D626E9" w:rsidP="00DC221A">
      <w:pPr>
        <w:pStyle w:val="tkTekst"/>
        <w:ind w:firstLine="0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Келишим түзүлгөн соң</w:t>
      </w:r>
    </w:p>
    <w:p w14:paraId="2B583617" w14:textId="0AB55C27" w:rsidR="00DC221A" w:rsidRPr="00F152DF" w:rsidRDefault="00336ED4" w:rsidP="00DC221A">
      <w:pPr>
        <w:pStyle w:val="tkTekst"/>
        <w:numPr>
          <w:ilvl w:val="0"/>
          <w:numId w:val="5"/>
        </w:numPr>
        <w:ind w:left="284" w:hanging="284"/>
        <w:rPr>
          <w:rFonts w:asciiTheme="minorHAnsi" w:hAnsiTheme="minorHAnsi" w:cstheme="minorHAnsi"/>
          <w:b/>
          <w:bCs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  <w:lang w:val="ky-KG"/>
        </w:rPr>
        <w:t>Кардардын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  <w:lang w:val="ky-KG"/>
        </w:rPr>
        <w:t>насыя алуудан баш тартуу</w:t>
      </w:r>
      <w:r w:rsidRPr="00F152DF">
        <w:rPr>
          <w:rFonts w:asciiTheme="minorHAnsi" w:hAnsiTheme="minorHAnsi" w:cstheme="minorHAnsi"/>
          <w:b/>
          <w:bCs/>
          <w:color w:val="FF0000"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укугу </w:t>
      </w:r>
    </w:p>
    <w:p w14:paraId="692844B7" w14:textId="47E04EB9" w:rsidR="003E72D8" w:rsidRPr="00F152DF" w:rsidRDefault="00336ED4" w:rsidP="002A2519">
      <w:pPr>
        <w:pStyle w:val="tkTekst"/>
        <w:ind w:left="284" w:firstLine="0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Сиз келишимге кол коюп, бирок акчаны ала элек болсоңуз, насыя алуудан баш тартууга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укугуңуз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бар. Андыктан, келишим менен дыкат таанышып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чыгууңузду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өтүнөм.  </w:t>
      </w:r>
    </w:p>
    <w:p w14:paraId="56E8DFF0" w14:textId="61BC7897" w:rsidR="00AF2A63" w:rsidRPr="00F152DF" w:rsidDel="00D65481" w:rsidRDefault="0053326F" w:rsidP="0053326F">
      <w:pPr>
        <w:pStyle w:val="tkTekst"/>
        <w:rPr>
          <w:del w:id="4" w:author="user" w:date="2020-03-02T11:29:00Z"/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lastRenderedPageBreak/>
        <w:t xml:space="preserve">Ссылка </w:t>
      </w:r>
    </w:p>
    <w:p w14:paraId="4E2F6F03" w14:textId="0CC2B224" w:rsidR="00751D9E" w:rsidRPr="00F152DF" w:rsidRDefault="00751D9E" w:rsidP="00DC221A">
      <w:pPr>
        <w:pStyle w:val="tkTekst"/>
        <w:rPr>
          <w:rFonts w:asciiTheme="minorHAnsi" w:hAnsiTheme="minorHAnsi" w:cstheme="minorHAnsi"/>
          <w:color w:val="FF0000"/>
          <w:sz w:val="22"/>
          <w:szCs w:val="22"/>
        </w:rPr>
      </w:pPr>
    </w:p>
    <w:p w14:paraId="2438BFB5" w14:textId="7C7EF95A" w:rsidR="00751D9E" w:rsidRPr="00F152DF" w:rsidRDefault="00336ED4" w:rsidP="00ED32AA">
      <w:pPr>
        <w:pStyle w:val="tkTekst"/>
        <w:numPr>
          <w:ilvl w:val="0"/>
          <w:numId w:val="10"/>
        </w:numPr>
        <w:rPr>
          <w:rFonts w:asciiTheme="minorHAnsi" w:hAnsiTheme="minorHAnsi" w:cstheme="minorHAnsi"/>
          <w:b/>
          <w:sz w:val="22"/>
          <w:szCs w:val="22"/>
        </w:rPr>
      </w:pP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30 календардык күн ичинде банкка жазуу түрүндө кабарлоо менен бирге насыяны толугу менен же кандайдыр-бир айып пул санкцияларысыз мөөнөтүнөн мурун төлөй алуу укугу </w:t>
      </w:r>
    </w:p>
    <w:p w14:paraId="35A0C8D1" w14:textId="20B96F62" w:rsidR="006416D2" w:rsidRPr="00F152DF" w:rsidRDefault="00336ED4" w:rsidP="00131743">
      <w:pPr>
        <w:pStyle w:val="tkTekst"/>
        <w:ind w:left="720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Ошондой эле, эгерде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мүмкүнчүлүгүңүз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жана каалооңуз болсо мөөнөтүнөн мурун насыяны толугу менен же бөлүп төлөөгө боло турганын айта кетейин. </w:t>
      </w:r>
      <w:r w:rsidR="003C688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Эгер бул тууралуу 30 календардык күн ичинде бизге жазуу түрүндө кабарласаңыз эч кандай айып пул </w:t>
      </w:r>
      <w:proofErr w:type="spellStart"/>
      <w:r w:rsidR="003C6881" w:rsidRPr="00F152DF">
        <w:rPr>
          <w:rFonts w:asciiTheme="minorHAnsi" w:hAnsiTheme="minorHAnsi" w:cstheme="minorHAnsi"/>
          <w:sz w:val="22"/>
          <w:szCs w:val="22"/>
          <w:lang w:val="ky-KG"/>
        </w:rPr>
        <w:t>төлөбөйсүз</w:t>
      </w:r>
      <w:proofErr w:type="spellEnd"/>
      <w:r w:rsidR="003C6881"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</w:p>
    <w:p w14:paraId="066E0E70" w14:textId="77777777" w:rsidR="0053326F" w:rsidRDefault="000125E3" w:rsidP="0053326F">
      <w:pPr>
        <w:pStyle w:val="tkTekst"/>
        <w:ind w:firstLine="0"/>
        <w:rPr>
          <w:rFonts w:asciiTheme="minorHAnsi" w:hAnsiTheme="minorHAnsi" w:cstheme="minorHAnsi"/>
          <w:color w:val="FF0000"/>
          <w:sz w:val="22"/>
          <w:szCs w:val="22"/>
          <w:lang w:val="ky-KG"/>
        </w:rPr>
      </w:pPr>
      <w:r w:rsidRPr="0053326F">
        <w:rPr>
          <w:rFonts w:asciiTheme="minorHAnsi" w:hAnsiTheme="minorHAnsi" w:cstheme="minorHAnsi"/>
          <w:color w:val="FF0000"/>
          <w:sz w:val="22"/>
          <w:szCs w:val="22"/>
          <w:highlight w:val="yellow"/>
          <w:lang w:val="ky-KG"/>
        </w:rPr>
        <w:t>+</w:t>
      </w:r>
      <w:r w:rsidRPr="0053326F">
        <w:rPr>
          <w:rFonts w:asciiTheme="minorHAnsi" w:hAnsiTheme="minorHAnsi" w:cstheme="minorHAnsi"/>
          <w:color w:val="FF0000"/>
          <w:sz w:val="22"/>
          <w:szCs w:val="22"/>
          <w:lang w:val="ky-KG"/>
        </w:rPr>
        <w:tab/>
      </w:r>
      <w:proofErr w:type="spellStart"/>
      <w:r w:rsidR="0053326F" w:rsidRPr="0053326F">
        <w:rPr>
          <w:rFonts w:asciiTheme="minorHAnsi" w:hAnsiTheme="minorHAnsi" w:cstheme="minorHAnsi"/>
          <w:color w:val="FF0000"/>
          <w:sz w:val="22"/>
          <w:szCs w:val="22"/>
          <w:lang w:val="ky-KG"/>
        </w:rPr>
        <w:t>ссылка</w:t>
      </w:r>
      <w:proofErr w:type="spellEnd"/>
    </w:p>
    <w:p w14:paraId="13BF0FC4" w14:textId="14FE9A31" w:rsidR="00ED32AA" w:rsidRPr="0053326F" w:rsidRDefault="0053326F" w:rsidP="0053326F">
      <w:pPr>
        <w:pStyle w:val="tkTekst"/>
        <w:ind w:firstLine="0"/>
        <w:rPr>
          <w:rFonts w:asciiTheme="minorHAnsi" w:hAnsiTheme="minorHAnsi" w:cstheme="minorHAnsi"/>
          <w:b/>
          <w:bCs/>
          <w:sz w:val="22"/>
          <w:szCs w:val="22"/>
          <w:lang w:val="ky-KG"/>
        </w:rPr>
      </w:pPr>
      <w:r w:rsidRPr="0053326F">
        <w:rPr>
          <w:rFonts w:asciiTheme="minorHAnsi" w:hAnsiTheme="minorHAnsi" w:cstheme="minorHAnsi"/>
          <w:color w:val="FF0000"/>
          <w:sz w:val="22"/>
          <w:szCs w:val="22"/>
          <w:lang w:val="ky-KG"/>
        </w:rPr>
        <w:t xml:space="preserve"> </w:t>
      </w:r>
      <w:proofErr w:type="spellStart"/>
      <w:r w:rsidR="003C688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Пролонгация</w:t>
      </w:r>
      <w:proofErr w:type="spellEnd"/>
      <w:r w:rsidR="003C688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же карыздын түзүмүн өзгөртүү тууралуу өтүнүч менен банкка кайрылуу укугу </w:t>
      </w:r>
    </w:p>
    <w:p w14:paraId="48E844AB" w14:textId="6DB964CA" w:rsidR="00ED32AA" w:rsidRPr="00F152DF" w:rsidRDefault="003C6881" w:rsidP="00ED32AA">
      <w:pPr>
        <w:pStyle w:val="tkTekst"/>
        <w:ind w:left="567" w:firstLine="0"/>
        <w:rPr>
          <w:ins w:id="5" w:author="user" w:date="2020-03-02T11:47:00Z"/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Биз Сизге кызмат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көрсөткөнүбүзгө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абдан кубанычтабыз! Кандайдыр-бир суроолор же каалоо-тилектер пайда болсо, бизге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кайрылууңузду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суранабыз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 Ал  тургай, келишим түзүлгөн соң дагы биз, мисалы, Сиздин насыянын түзүмүн өзгөртүү маселелерин карап чыга алабыз. Кирешеңиз өзгөргөн учурда бул айрыкча маанилүү. </w:t>
      </w:r>
    </w:p>
    <w:p w14:paraId="620B6E1E" w14:textId="3E0305B4" w:rsidR="00301A2C" w:rsidRPr="00F152DF" w:rsidRDefault="00455887" w:rsidP="00301A2C">
      <w:pPr>
        <w:pStyle w:val="rvps568461"/>
        <w:shd w:val="clear" w:color="auto" w:fill="FFFFFF"/>
        <w:spacing w:before="0" w:beforeAutospacing="0" w:after="75" w:afterAutospacing="0" w:line="230" w:lineRule="atLeast"/>
        <w:ind w:firstLine="57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sz w:val="22"/>
          <w:szCs w:val="22"/>
        </w:rPr>
        <w:tab/>
      </w:r>
      <w:r w:rsidR="00301A2C" w:rsidRPr="00F152D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53326F">
        <w:rPr>
          <w:rFonts w:asciiTheme="minorHAnsi" w:hAnsiTheme="minorHAnsi" w:cstheme="minorHAnsi"/>
          <w:color w:val="FF0000"/>
          <w:sz w:val="22"/>
          <w:szCs w:val="22"/>
        </w:rPr>
        <w:t xml:space="preserve">ссылка </w:t>
      </w:r>
    </w:p>
    <w:p w14:paraId="14EBB930" w14:textId="77777777" w:rsidR="00C6669B" w:rsidRPr="00F152DF" w:rsidRDefault="00C6669B" w:rsidP="00C6669B">
      <w:pPr>
        <w:pStyle w:val="rvps368460"/>
        <w:shd w:val="clear" w:color="auto" w:fill="FFFFFF"/>
        <w:tabs>
          <w:tab w:val="left" w:pos="8215"/>
        </w:tabs>
        <w:spacing w:before="0" w:beforeAutospacing="0" w:after="75" w:afterAutospacing="0"/>
        <w:ind w:right="1140"/>
        <w:jc w:val="both"/>
        <w:rPr>
          <w:rStyle w:val="rvts468460"/>
          <w:rFonts w:asciiTheme="minorHAnsi" w:hAnsiTheme="minorHAnsi" w:cstheme="minorHAnsi"/>
          <w:b/>
          <w:bCs/>
          <w:color w:val="FF0000"/>
          <w:sz w:val="22"/>
          <w:szCs w:val="22"/>
          <w:highlight w:val="green"/>
        </w:rPr>
      </w:pPr>
    </w:p>
    <w:p w14:paraId="3ACE4F86" w14:textId="77777777" w:rsidR="003C6881" w:rsidRPr="00F152DF" w:rsidRDefault="003C6881" w:rsidP="003C6881">
      <w:pPr>
        <w:pStyle w:val="tkTekst"/>
        <w:ind w:left="426" w:firstLine="0"/>
        <w:rPr>
          <w:rFonts w:asciiTheme="minorHAnsi" w:hAnsiTheme="minorHAnsi" w:cstheme="minorHAnsi"/>
          <w:b/>
          <w:bCs/>
          <w:color w:val="FF0000"/>
          <w:sz w:val="22"/>
          <w:szCs w:val="22"/>
          <w:lang w:val="ky-KG"/>
        </w:rPr>
      </w:pPr>
    </w:p>
    <w:p w14:paraId="2A7E60CD" w14:textId="18B117FC" w:rsidR="003C6881" w:rsidRPr="00F152DF" w:rsidRDefault="003C6881" w:rsidP="003C6881">
      <w:pPr>
        <w:pStyle w:val="tkTekst"/>
        <w:ind w:left="426" w:firstLine="0"/>
        <w:rPr>
          <w:rFonts w:asciiTheme="minorHAnsi" w:hAnsiTheme="minorHAnsi" w:cstheme="minorHAnsi"/>
          <w:b/>
          <w:bCs/>
          <w:color w:val="FF0000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color w:val="FF0000"/>
          <w:sz w:val="22"/>
          <w:szCs w:val="22"/>
          <w:lang w:val="ky-KG"/>
        </w:rPr>
        <w:t xml:space="preserve">30 календардык күн 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>ичинде даттанууларды жөнгө салуу укугу</w:t>
      </w:r>
    </w:p>
    <w:p w14:paraId="72DD2FC4" w14:textId="42CC6870" w:rsidR="003C6881" w:rsidRPr="00F152DF" w:rsidRDefault="003C6881" w:rsidP="003C6881">
      <w:pPr>
        <w:pStyle w:val="tkTekst"/>
        <w:ind w:left="426" w:firstLine="0"/>
        <w:rPr>
          <w:ins w:id="6" w:author="user" w:date="2020-03-02T10:04:00Z"/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b/>
          <w:bCs/>
          <w:color w:val="FF0000"/>
          <w:sz w:val="22"/>
          <w:szCs w:val="22"/>
          <w:lang w:val="ky-KG"/>
        </w:rPr>
        <w:t xml:space="preserve">  </w:t>
      </w:r>
      <w:r w:rsidRPr="00F152DF">
        <w:rPr>
          <w:rFonts w:asciiTheme="minorHAnsi" w:hAnsiTheme="minorHAnsi" w:cstheme="minorHAnsi"/>
          <w:bCs/>
          <w:sz w:val="22"/>
          <w:szCs w:val="22"/>
          <w:lang w:val="ky-KG"/>
        </w:rPr>
        <w:t>Эгер Сизде даттанууга</w:t>
      </w:r>
      <w:r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bCs/>
          <w:sz w:val="22"/>
          <w:szCs w:val="22"/>
          <w:lang w:val="ky-KG"/>
        </w:rPr>
        <w:t>негиз бар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болсо, бизге оозеки же жазуу түрүндө кайрылсаңыз болот.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Арыздар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жана сунуштар үчүн атайын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китепчебизге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ой-пикириңизди калтыра кетиңиз. Биз Сиздин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даттанууңузга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сиз кайрылган тилде </w:t>
      </w:r>
      <w:r w:rsidRPr="00F152DF">
        <w:rPr>
          <w:rFonts w:asciiTheme="minorHAnsi" w:hAnsiTheme="minorHAnsi" w:cstheme="minorHAnsi"/>
          <w:color w:val="FF0000"/>
          <w:sz w:val="22"/>
          <w:szCs w:val="22"/>
          <w:u w:val="single"/>
          <w:lang w:val="ky-KG"/>
        </w:rPr>
        <w:t>30 календардык күн</w:t>
      </w:r>
      <w:r w:rsidRPr="00F152DF">
        <w:rPr>
          <w:rFonts w:asciiTheme="minorHAnsi" w:hAnsiTheme="minorHAnsi" w:cstheme="minorHAnsi"/>
          <w:color w:val="FF0000"/>
          <w:sz w:val="22"/>
          <w:szCs w:val="22"/>
          <w:lang w:val="ky-KG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ичинде кат жүзүндө жооп берүүгө милдеттүүбүз. Эгерде Сиз кайсы-бир жагдайга нааразы болсоңуз, мага же менин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кесиптештериме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r w:rsidR="007335FB" w:rsidRPr="00F152DF">
        <w:rPr>
          <w:rFonts w:asciiTheme="minorHAnsi" w:hAnsiTheme="minorHAnsi" w:cstheme="minorHAnsi"/>
          <w:sz w:val="22"/>
          <w:szCs w:val="22"/>
          <w:lang w:val="ky-KG"/>
        </w:rPr>
        <w:t>токтоосуз түрдө</w:t>
      </w: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кайрылууну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сунуштайм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. Биз сиздин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жагдайыңызды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тез арада чечип берүүгө аракет кылабыз. Сиз айткан кемчиликтер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тейлөөбүздү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жакшыртууга жардам берет деген ойдобуз. </w:t>
      </w:r>
    </w:p>
    <w:p w14:paraId="7A379130" w14:textId="77777777" w:rsidR="00C6669B" w:rsidRPr="00F152DF" w:rsidRDefault="00C6669B" w:rsidP="00455887">
      <w:pPr>
        <w:pStyle w:val="tkTekst"/>
        <w:tabs>
          <w:tab w:val="left" w:pos="567"/>
        </w:tabs>
        <w:ind w:firstLine="0"/>
        <w:rPr>
          <w:rFonts w:asciiTheme="minorHAnsi" w:hAnsiTheme="minorHAnsi" w:cstheme="minorHAnsi"/>
          <w:color w:val="FF0000"/>
          <w:sz w:val="22"/>
          <w:szCs w:val="22"/>
          <w:lang w:val="ky-KG"/>
        </w:rPr>
      </w:pPr>
    </w:p>
    <w:p w14:paraId="16238D96" w14:textId="77777777" w:rsidR="0053326F" w:rsidRDefault="00301A2C" w:rsidP="0053326F">
      <w:pPr>
        <w:pStyle w:val="tkTekst"/>
        <w:tabs>
          <w:tab w:val="left" w:pos="567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F152DF">
        <w:rPr>
          <w:rFonts w:asciiTheme="minorHAnsi" w:hAnsiTheme="minorHAnsi" w:cstheme="minorHAnsi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sz w:val="22"/>
          <w:szCs w:val="22"/>
        </w:rPr>
        <w:t xml:space="preserve"> </w:t>
      </w:r>
      <w:r w:rsidRPr="00F152DF">
        <w:rPr>
          <w:rFonts w:asciiTheme="minorHAnsi" w:hAnsiTheme="minorHAnsi" w:cstheme="minorHAnsi"/>
          <w:sz w:val="22"/>
          <w:szCs w:val="22"/>
        </w:rPr>
        <w:tab/>
      </w:r>
      <w:r w:rsidR="0053326F">
        <w:rPr>
          <w:rFonts w:asciiTheme="minorHAnsi" w:hAnsiTheme="minorHAnsi" w:cstheme="minorHAnsi"/>
          <w:sz w:val="22"/>
          <w:szCs w:val="22"/>
        </w:rPr>
        <w:t>ссылка</w:t>
      </w:r>
    </w:p>
    <w:p w14:paraId="403457A6" w14:textId="472CA0D9" w:rsidR="00AA3441" w:rsidRPr="00F152DF" w:rsidRDefault="0053326F" w:rsidP="0053326F">
      <w:pPr>
        <w:pStyle w:val="tkTekst"/>
        <w:tabs>
          <w:tab w:val="left" w:pos="567"/>
        </w:tabs>
        <w:ind w:firstLine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A3441" w:rsidRPr="00F152DF">
        <w:rPr>
          <w:rFonts w:asciiTheme="minorHAnsi" w:hAnsiTheme="minorHAnsi" w:cstheme="minorHAnsi"/>
          <w:b/>
          <w:bCs/>
          <w:sz w:val="22"/>
          <w:szCs w:val="22"/>
          <w:lang w:val="ky-KG"/>
        </w:rPr>
        <w:t xml:space="preserve">Улуттук банкка кайрылууга болгон укук </w:t>
      </w:r>
    </w:p>
    <w:p w14:paraId="33136494" w14:textId="77777777" w:rsidR="00AA3441" w:rsidRPr="00F152DF" w:rsidRDefault="00AA3441" w:rsidP="00AA3441">
      <w:pPr>
        <w:pStyle w:val="tkTekst"/>
        <w:ind w:left="426" w:firstLine="0"/>
        <w:rPr>
          <w:rFonts w:asciiTheme="minorHAnsi" w:hAnsiTheme="minorHAnsi" w:cstheme="minorHAnsi"/>
          <w:sz w:val="22"/>
          <w:szCs w:val="22"/>
          <w:lang w:val="ky-KG"/>
        </w:rPr>
      </w:pPr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Эгерде Сиз биз тараптан кабыл алынган чечимге макул эмес болсоңуз же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укугуңуз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бузулду деп эсептесеңиз, анда Кыргыз Республикасынын Улуттук банкына кайрыла аласыз. Биз үчүн Сиздин оюңуз абдан маанилүү жана бардык кемчиликтерди эске алууга аракеттенебиз. Биздин каржылык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кызматтарыбызды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</w:t>
      </w:r>
      <w:proofErr w:type="spellStart"/>
      <w:r w:rsidRPr="00F152DF">
        <w:rPr>
          <w:rFonts w:asciiTheme="minorHAnsi" w:hAnsiTheme="minorHAnsi" w:cstheme="minorHAnsi"/>
          <w:sz w:val="22"/>
          <w:szCs w:val="22"/>
          <w:lang w:val="ky-KG"/>
        </w:rPr>
        <w:t>тандаганыңыз</w:t>
      </w:r>
      <w:proofErr w:type="spellEnd"/>
      <w:r w:rsidRPr="00F152DF">
        <w:rPr>
          <w:rFonts w:asciiTheme="minorHAnsi" w:hAnsiTheme="minorHAnsi" w:cstheme="minorHAnsi"/>
          <w:sz w:val="22"/>
          <w:szCs w:val="22"/>
          <w:lang w:val="ky-KG"/>
        </w:rPr>
        <w:t xml:space="preserve"> үчүн, Сизге дагы бир ирет рахмат! </w:t>
      </w:r>
    </w:p>
    <w:p w14:paraId="5A78ACB1" w14:textId="77777777" w:rsidR="0053326F" w:rsidRDefault="00301A2C" w:rsidP="00301A2C">
      <w:pPr>
        <w:pStyle w:val="rvps865949"/>
        <w:shd w:val="clear" w:color="auto" w:fill="FFFFFF"/>
        <w:tabs>
          <w:tab w:val="left" w:pos="426"/>
        </w:tabs>
        <w:spacing w:before="195" w:beforeAutospacing="0" w:after="75" w:afterAutospacing="0" w:line="230" w:lineRule="atLeast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F152D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+</w:t>
      </w:r>
      <w:r w:rsidRPr="00F152D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F152DF">
        <w:rPr>
          <w:rFonts w:asciiTheme="minorHAnsi" w:hAnsiTheme="minorHAnsi" w:cstheme="minorHAnsi"/>
          <w:color w:val="FF0000"/>
          <w:sz w:val="22"/>
          <w:szCs w:val="22"/>
        </w:rPr>
        <w:tab/>
      </w:r>
      <w:r w:rsidR="0053326F">
        <w:rPr>
          <w:rFonts w:asciiTheme="minorHAnsi" w:hAnsiTheme="minorHAnsi" w:cstheme="minorHAnsi"/>
          <w:color w:val="FF0000"/>
          <w:sz w:val="22"/>
          <w:szCs w:val="22"/>
        </w:rPr>
        <w:t xml:space="preserve">ссылка </w:t>
      </w:r>
    </w:p>
    <w:p w14:paraId="7372A3F6" w14:textId="77777777" w:rsidR="00370AE3" w:rsidRPr="00F152DF" w:rsidRDefault="00370AE3" w:rsidP="009916C1">
      <w:pPr>
        <w:pStyle w:val="tkTekst"/>
        <w:ind w:left="567" w:firstLine="0"/>
        <w:rPr>
          <w:rFonts w:asciiTheme="minorHAnsi" w:hAnsiTheme="minorHAnsi" w:cstheme="minorHAnsi"/>
          <w:sz w:val="22"/>
          <w:szCs w:val="22"/>
        </w:rPr>
      </w:pPr>
    </w:p>
    <w:sectPr w:rsidR="00370AE3" w:rsidRPr="00F15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5EA4"/>
    <w:multiLevelType w:val="hybridMultilevel"/>
    <w:tmpl w:val="13420B12"/>
    <w:lvl w:ilvl="0" w:tplc="56AC6C7C">
      <w:start w:val="1"/>
      <w:numFmt w:val="bullet"/>
      <w:lvlText w:val=""/>
      <w:lvlJc w:val="left"/>
      <w:pPr>
        <w:ind w:left="92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E56535"/>
    <w:multiLevelType w:val="hybridMultilevel"/>
    <w:tmpl w:val="E780DFD6"/>
    <w:lvl w:ilvl="0" w:tplc="56AC6C7C">
      <w:start w:val="1"/>
      <w:numFmt w:val="bullet"/>
      <w:lvlText w:val=""/>
      <w:lvlJc w:val="left"/>
      <w:pPr>
        <w:ind w:left="92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51C0A92"/>
    <w:multiLevelType w:val="hybridMultilevel"/>
    <w:tmpl w:val="60E47008"/>
    <w:lvl w:ilvl="0" w:tplc="56AC6C7C">
      <w:start w:val="1"/>
      <w:numFmt w:val="bullet"/>
      <w:lvlText w:val=""/>
      <w:lvlJc w:val="left"/>
      <w:pPr>
        <w:ind w:left="92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83081E"/>
    <w:multiLevelType w:val="hybridMultilevel"/>
    <w:tmpl w:val="1CAC7208"/>
    <w:lvl w:ilvl="0" w:tplc="46523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025D4"/>
    <w:multiLevelType w:val="hybridMultilevel"/>
    <w:tmpl w:val="1A2A41CE"/>
    <w:lvl w:ilvl="0" w:tplc="5F709E8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  <w:color w:val="8EAADB" w:themeColor="accent1" w:themeTint="99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A2B1E60"/>
    <w:multiLevelType w:val="hybridMultilevel"/>
    <w:tmpl w:val="1E060B98"/>
    <w:lvl w:ilvl="0" w:tplc="56AC6C7C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7445A5"/>
    <w:multiLevelType w:val="hybridMultilevel"/>
    <w:tmpl w:val="0A1875DE"/>
    <w:lvl w:ilvl="0" w:tplc="2F9861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EAADB" w:themeColor="accent1" w:themeTint="99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893151"/>
    <w:multiLevelType w:val="hybridMultilevel"/>
    <w:tmpl w:val="4D842662"/>
    <w:lvl w:ilvl="0" w:tplc="2F9861F4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8EAADB" w:themeColor="accent1" w:themeTint="99"/>
      </w:rPr>
    </w:lvl>
    <w:lvl w:ilvl="1" w:tplc="04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23164828"/>
    <w:multiLevelType w:val="multilevel"/>
    <w:tmpl w:val="B3A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C319A"/>
    <w:multiLevelType w:val="hybridMultilevel"/>
    <w:tmpl w:val="28C6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D0B01"/>
    <w:multiLevelType w:val="hybridMultilevel"/>
    <w:tmpl w:val="D32CEDBC"/>
    <w:lvl w:ilvl="0" w:tplc="4652350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223DA3"/>
    <w:multiLevelType w:val="hybridMultilevel"/>
    <w:tmpl w:val="A6AED198"/>
    <w:lvl w:ilvl="0" w:tplc="2F9861F4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8EAADB" w:themeColor="accent1" w:themeTint="99"/>
      </w:rPr>
    </w:lvl>
    <w:lvl w:ilvl="1" w:tplc="04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2EF63F43"/>
    <w:multiLevelType w:val="hybridMultilevel"/>
    <w:tmpl w:val="4FC487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5A2521C"/>
    <w:multiLevelType w:val="hybridMultilevel"/>
    <w:tmpl w:val="D5B2C12E"/>
    <w:lvl w:ilvl="0" w:tplc="4652350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7211DBA"/>
    <w:multiLevelType w:val="hybridMultilevel"/>
    <w:tmpl w:val="48DEDF02"/>
    <w:lvl w:ilvl="0" w:tplc="56AC6C7C">
      <w:start w:val="1"/>
      <w:numFmt w:val="bullet"/>
      <w:lvlText w:val=""/>
      <w:lvlJc w:val="left"/>
      <w:pPr>
        <w:ind w:left="92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A115065"/>
    <w:multiLevelType w:val="hybridMultilevel"/>
    <w:tmpl w:val="09A2DF3C"/>
    <w:lvl w:ilvl="0" w:tplc="56AC6C7C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F1B073C"/>
    <w:multiLevelType w:val="hybridMultilevel"/>
    <w:tmpl w:val="9BBA9D9C"/>
    <w:lvl w:ilvl="0" w:tplc="56AC6C7C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5D5480"/>
    <w:multiLevelType w:val="hybridMultilevel"/>
    <w:tmpl w:val="E966B388"/>
    <w:lvl w:ilvl="0" w:tplc="5F709E8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  <w:color w:val="8EAADB" w:themeColor="accent1" w:themeTint="99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EE7CA3"/>
    <w:multiLevelType w:val="hybridMultilevel"/>
    <w:tmpl w:val="5394BF3C"/>
    <w:lvl w:ilvl="0" w:tplc="56AC6C7C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2636AF"/>
    <w:multiLevelType w:val="hybridMultilevel"/>
    <w:tmpl w:val="2C7ACFD2"/>
    <w:lvl w:ilvl="0" w:tplc="4652350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49F6B57"/>
    <w:multiLevelType w:val="hybridMultilevel"/>
    <w:tmpl w:val="F4CCC640"/>
    <w:lvl w:ilvl="0" w:tplc="56AC6C7C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F93033"/>
    <w:multiLevelType w:val="hybridMultilevel"/>
    <w:tmpl w:val="B55C0DB0"/>
    <w:lvl w:ilvl="0" w:tplc="56AC6C7C">
      <w:start w:val="1"/>
      <w:numFmt w:val="bullet"/>
      <w:lvlText w:val=""/>
      <w:lvlJc w:val="left"/>
      <w:pPr>
        <w:ind w:left="927" w:hanging="360"/>
      </w:pPr>
      <w:rPr>
        <w:rFonts w:ascii="Symbol" w:hAnsi="Symbol" w:hint="default"/>
        <w:b/>
        <w:i w:val="0"/>
        <w:color w:val="8EAADB" w:themeColor="accent1" w:themeTint="9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05A7588"/>
    <w:multiLevelType w:val="hybridMultilevel"/>
    <w:tmpl w:val="86E2F7CC"/>
    <w:lvl w:ilvl="0" w:tplc="4652350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352045"/>
    <w:multiLevelType w:val="hybridMultilevel"/>
    <w:tmpl w:val="588C83E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CA64F11"/>
    <w:multiLevelType w:val="hybridMultilevel"/>
    <w:tmpl w:val="F8741AA0"/>
    <w:lvl w:ilvl="0" w:tplc="465235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12"/>
  </w:num>
  <w:num w:numId="5">
    <w:abstractNumId w:val="18"/>
  </w:num>
  <w:num w:numId="6">
    <w:abstractNumId w:val="10"/>
  </w:num>
  <w:num w:numId="7">
    <w:abstractNumId w:val="19"/>
  </w:num>
  <w:num w:numId="8">
    <w:abstractNumId w:val="3"/>
  </w:num>
  <w:num w:numId="9">
    <w:abstractNumId w:val="22"/>
  </w:num>
  <w:num w:numId="10">
    <w:abstractNumId w:val="20"/>
  </w:num>
  <w:num w:numId="11">
    <w:abstractNumId w:val="24"/>
  </w:num>
  <w:num w:numId="12">
    <w:abstractNumId w:val="6"/>
  </w:num>
  <w:num w:numId="13">
    <w:abstractNumId w:val="4"/>
  </w:num>
  <w:num w:numId="14">
    <w:abstractNumId w:val="17"/>
  </w:num>
  <w:num w:numId="15">
    <w:abstractNumId w:val="15"/>
  </w:num>
  <w:num w:numId="16">
    <w:abstractNumId w:val="16"/>
  </w:num>
  <w:num w:numId="17">
    <w:abstractNumId w:val="5"/>
  </w:num>
  <w:num w:numId="18">
    <w:abstractNumId w:val="11"/>
  </w:num>
  <w:num w:numId="19">
    <w:abstractNumId w:val="0"/>
  </w:num>
  <w:num w:numId="20">
    <w:abstractNumId w:val="21"/>
  </w:num>
  <w:num w:numId="21">
    <w:abstractNumId w:val="1"/>
  </w:num>
  <w:num w:numId="22">
    <w:abstractNumId w:val="7"/>
  </w:num>
  <w:num w:numId="23">
    <w:abstractNumId w:val="2"/>
  </w:num>
  <w:num w:numId="24">
    <w:abstractNumId w:val="14"/>
  </w:num>
  <w:num w:numId="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F7D"/>
    <w:rsid w:val="00001826"/>
    <w:rsid w:val="000040D4"/>
    <w:rsid w:val="00011BEF"/>
    <w:rsid w:val="000125E3"/>
    <w:rsid w:val="0001269F"/>
    <w:rsid w:val="000128A4"/>
    <w:rsid w:val="000137A4"/>
    <w:rsid w:val="00013829"/>
    <w:rsid w:val="00014B30"/>
    <w:rsid w:val="000155AE"/>
    <w:rsid w:val="000200F4"/>
    <w:rsid w:val="000224B3"/>
    <w:rsid w:val="0002441F"/>
    <w:rsid w:val="00025828"/>
    <w:rsid w:val="00026569"/>
    <w:rsid w:val="000269B5"/>
    <w:rsid w:val="00030E9A"/>
    <w:rsid w:val="00033CAC"/>
    <w:rsid w:val="00034D3B"/>
    <w:rsid w:val="000410AC"/>
    <w:rsid w:val="0004332D"/>
    <w:rsid w:val="00045DAE"/>
    <w:rsid w:val="00051491"/>
    <w:rsid w:val="00052489"/>
    <w:rsid w:val="00052830"/>
    <w:rsid w:val="00052A56"/>
    <w:rsid w:val="0005306C"/>
    <w:rsid w:val="00053725"/>
    <w:rsid w:val="00056369"/>
    <w:rsid w:val="00057D86"/>
    <w:rsid w:val="00062C74"/>
    <w:rsid w:val="0006575B"/>
    <w:rsid w:val="0006599E"/>
    <w:rsid w:val="00074E6B"/>
    <w:rsid w:val="00075FF3"/>
    <w:rsid w:val="00081885"/>
    <w:rsid w:val="00083079"/>
    <w:rsid w:val="000842F8"/>
    <w:rsid w:val="00087E78"/>
    <w:rsid w:val="000916A3"/>
    <w:rsid w:val="00091905"/>
    <w:rsid w:val="00094E9D"/>
    <w:rsid w:val="00095F73"/>
    <w:rsid w:val="00096B56"/>
    <w:rsid w:val="000A144F"/>
    <w:rsid w:val="000A2213"/>
    <w:rsid w:val="000A3ACC"/>
    <w:rsid w:val="000A40E5"/>
    <w:rsid w:val="000A4A2E"/>
    <w:rsid w:val="000B2A37"/>
    <w:rsid w:val="000B3B90"/>
    <w:rsid w:val="000B3B9B"/>
    <w:rsid w:val="000B75AE"/>
    <w:rsid w:val="000C058E"/>
    <w:rsid w:val="000C2F8C"/>
    <w:rsid w:val="000C3737"/>
    <w:rsid w:val="000C5FD6"/>
    <w:rsid w:val="000C78F3"/>
    <w:rsid w:val="000D0BA0"/>
    <w:rsid w:val="000D17E5"/>
    <w:rsid w:val="000D2195"/>
    <w:rsid w:val="000D219F"/>
    <w:rsid w:val="000D668E"/>
    <w:rsid w:val="000D67C2"/>
    <w:rsid w:val="000E1326"/>
    <w:rsid w:val="000E51C4"/>
    <w:rsid w:val="000F029E"/>
    <w:rsid w:val="000F058B"/>
    <w:rsid w:val="000F47ED"/>
    <w:rsid w:val="000F53FF"/>
    <w:rsid w:val="000F5D54"/>
    <w:rsid w:val="00103364"/>
    <w:rsid w:val="00107A91"/>
    <w:rsid w:val="001127EE"/>
    <w:rsid w:val="001206E9"/>
    <w:rsid w:val="00121ACF"/>
    <w:rsid w:val="00123ED0"/>
    <w:rsid w:val="001245AE"/>
    <w:rsid w:val="001314D1"/>
    <w:rsid w:val="00131603"/>
    <w:rsid w:val="00131743"/>
    <w:rsid w:val="00131D0E"/>
    <w:rsid w:val="00132EF7"/>
    <w:rsid w:val="00136074"/>
    <w:rsid w:val="001400FF"/>
    <w:rsid w:val="001429B8"/>
    <w:rsid w:val="00144FAF"/>
    <w:rsid w:val="001502AE"/>
    <w:rsid w:val="00151361"/>
    <w:rsid w:val="00154AFB"/>
    <w:rsid w:val="001555D0"/>
    <w:rsid w:val="00160598"/>
    <w:rsid w:val="00161EC3"/>
    <w:rsid w:val="00164D6E"/>
    <w:rsid w:val="00165302"/>
    <w:rsid w:val="001654E0"/>
    <w:rsid w:val="0016681C"/>
    <w:rsid w:val="00176B0B"/>
    <w:rsid w:val="00185A13"/>
    <w:rsid w:val="001863A1"/>
    <w:rsid w:val="00190642"/>
    <w:rsid w:val="0019384B"/>
    <w:rsid w:val="00194C3B"/>
    <w:rsid w:val="001A0A06"/>
    <w:rsid w:val="001A276E"/>
    <w:rsid w:val="001A3AF6"/>
    <w:rsid w:val="001A5BCF"/>
    <w:rsid w:val="001A5E43"/>
    <w:rsid w:val="001A6E7D"/>
    <w:rsid w:val="001B58FF"/>
    <w:rsid w:val="001C0410"/>
    <w:rsid w:val="001C07A3"/>
    <w:rsid w:val="001C3477"/>
    <w:rsid w:val="001C4821"/>
    <w:rsid w:val="001C62C1"/>
    <w:rsid w:val="001D0C6E"/>
    <w:rsid w:val="001D0F5C"/>
    <w:rsid w:val="001D51A9"/>
    <w:rsid w:val="001E59BF"/>
    <w:rsid w:val="001E643C"/>
    <w:rsid w:val="001E6EE6"/>
    <w:rsid w:val="001F0E79"/>
    <w:rsid w:val="001F2383"/>
    <w:rsid w:val="001F51B8"/>
    <w:rsid w:val="001F6C35"/>
    <w:rsid w:val="001F74CE"/>
    <w:rsid w:val="002006CE"/>
    <w:rsid w:val="0020242D"/>
    <w:rsid w:val="0020250C"/>
    <w:rsid w:val="00203673"/>
    <w:rsid w:val="0020758C"/>
    <w:rsid w:val="00212426"/>
    <w:rsid w:val="0021534C"/>
    <w:rsid w:val="00215EFB"/>
    <w:rsid w:val="00221D8E"/>
    <w:rsid w:val="00222E7E"/>
    <w:rsid w:val="00225636"/>
    <w:rsid w:val="00232201"/>
    <w:rsid w:val="002346C8"/>
    <w:rsid w:val="00240DE1"/>
    <w:rsid w:val="002426E0"/>
    <w:rsid w:val="00245265"/>
    <w:rsid w:val="0025006C"/>
    <w:rsid w:val="0025224C"/>
    <w:rsid w:val="002528E0"/>
    <w:rsid w:val="00253B5E"/>
    <w:rsid w:val="002553C8"/>
    <w:rsid w:val="00255A9C"/>
    <w:rsid w:val="0026013A"/>
    <w:rsid w:val="0026026D"/>
    <w:rsid w:val="00260D4C"/>
    <w:rsid w:val="00262044"/>
    <w:rsid w:val="0027111C"/>
    <w:rsid w:val="00273275"/>
    <w:rsid w:val="002741BB"/>
    <w:rsid w:val="00274304"/>
    <w:rsid w:val="00275915"/>
    <w:rsid w:val="00277C60"/>
    <w:rsid w:val="00281A77"/>
    <w:rsid w:val="00284DC8"/>
    <w:rsid w:val="00285729"/>
    <w:rsid w:val="00292C6B"/>
    <w:rsid w:val="00294BE3"/>
    <w:rsid w:val="0029601A"/>
    <w:rsid w:val="002A0EAC"/>
    <w:rsid w:val="002A2519"/>
    <w:rsid w:val="002A2BC1"/>
    <w:rsid w:val="002A3035"/>
    <w:rsid w:val="002A3348"/>
    <w:rsid w:val="002A3394"/>
    <w:rsid w:val="002B0253"/>
    <w:rsid w:val="002C192A"/>
    <w:rsid w:val="002C1ECD"/>
    <w:rsid w:val="002C312A"/>
    <w:rsid w:val="002C5283"/>
    <w:rsid w:val="002C7715"/>
    <w:rsid w:val="002C7ADD"/>
    <w:rsid w:val="002D0363"/>
    <w:rsid w:val="002D0487"/>
    <w:rsid w:val="002D6C0E"/>
    <w:rsid w:val="002E4049"/>
    <w:rsid w:val="002E7ADB"/>
    <w:rsid w:val="002F4E7C"/>
    <w:rsid w:val="002F512E"/>
    <w:rsid w:val="002F526E"/>
    <w:rsid w:val="002F7CB6"/>
    <w:rsid w:val="00301A2C"/>
    <w:rsid w:val="003045A6"/>
    <w:rsid w:val="0031078A"/>
    <w:rsid w:val="0031078D"/>
    <w:rsid w:val="00310A20"/>
    <w:rsid w:val="0031334D"/>
    <w:rsid w:val="00316141"/>
    <w:rsid w:val="0031682A"/>
    <w:rsid w:val="0031780F"/>
    <w:rsid w:val="00326D5A"/>
    <w:rsid w:val="003304BA"/>
    <w:rsid w:val="003318AB"/>
    <w:rsid w:val="003327C5"/>
    <w:rsid w:val="00333C02"/>
    <w:rsid w:val="00334FE0"/>
    <w:rsid w:val="003358F6"/>
    <w:rsid w:val="00336ED4"/>
    <w:rsid w:val="003419DB"/>
    <w:rsid w:val="00344877"/>
    <w:rsid w:val="00346BDF"/>
    <w:rsid w:val="00351868"/>
    <w:rsid w:val="00351BE1"/>
    <w:rsid w:val="00352653"/>
    <w:rsid w:val="00355F50"/>
    <w:rsid w:val="003566A1"/>
    <w:rsid w:val="00357321"/>
    <w:rsid w:val="00370219"/>
    <w:rsid w:val="00370AE3"/>
    <w:rsid w:val="00374376"/>
    <w:rsid w:val="00380814"/>
    <w:rsid w:val="003835D0"/>
    <w:rsid w:val="003849B9"/>
    <w:rsid w:val="00385352"/>
    <w:rsid w:val="003855A9"/>
    <w:rsid w:val="00387D00"/>
    <w:rsid w:val="0039373D"/>
    <w:rsid w:val="00393911"/>
    <w:rsid w:val="00393BE2"/>
    <w:rsid w:val="00395EE4"/>
    <w:rsid w:val="00397B0A"/>
    <w:rsid w:val="003A1FBF"/>
    <w:rsid w:val="003A202C"/>
    <w:rsid w:val="003A32CA"/>
    <w:rsid w:val="003A5191"/>
    <w:rsid w:val="003A76F9"/>
    <w:rsid w:val="003B08B9"/>
    <w:rsid w:val="003B389B"/>
    <w:rsid w:val="003B3D3E"/>
    <w:rsid w:val="003B4E33"/>
    <w:rsid w:val="003B6410"/>
    <w:rsid w:val="003C0C64"/>
    <w:rsid w:val="003C0D4F"/>
    <w:rsid w:val="003C1E4C"/>
    <w:rsid w:val="003C6436"/>
    <w:rsid w:val="003C6881"/>
    <w:rsid w:val="003C7EBF"/>
    <w:rsid w:val="003C7F07"/>
    <w:rsid w:val="003D6235"/>
    <w:rsid w:val="003D65BA"/>
    <w:rsid w:val="003D7E6B"/>
    <w:rsid w:val="003E011C"/>
    <w:rsid w:val="003E4627"/>
    <w:rsid w:val="003E72D8"/>
    <w:rsid w:val="00403F08"/>
    <w:rsid w:val="004057CC"/>
    <w:rsid w:val="004059EE"/>
    <w:rsid w:val="00407938"/>
    <w:rsid w:val="004144DD"/>
    <w:rsid w:val="004167D6"/>
    <w:rsid w:val="00421D25"/>
    <w:rsid w:val="00422381"/>
    <w:rsid w:val="004223FD"/>
    <w:rsid w:val="0042288A"/>
    <w:rsid w:val="00423D36"/>
    <w:rsid w:val="00425669"/>
    <w:rsid w:val="00434F5D"/>
    <w:rsid w:val="004414D7"/>
    <w:rsid w:val="00450581"/>
    <w:rsid w:val="00450E9E"/>
    <w:rsid w:val="00450F16"/>
    <w:rsid w:val="00451D4B"/>
    <w:rsid w:val="00453D82"/>
    <w:rsid w:val="004554A9"/>
    <w:rsid w:val="00455887"/>
    <w:rsid w:val="00455E18"/>
    <w:rsid w:val="00460860"/>
    <w:rsid w:val="00461C7C"/>
    <w:rsid w:val="00465C08"/>
    <w:rsid w:val="004679A7"/>
    <w:rsid w:val="004702C2"/>
    <w:rsid w:val="004708C4"/>
    <w:rsid w:val="0047141B"/>
    <w:rsid w:val="004715FD"/>
    <w:rsid w:val="00475320"/>
    <w:rsid w:val="0047589B"/>
    <w:rsid w:val="00475B98"/>
    <w:rsid w:val="00481CE5"/>
    <w:rsid w:val="00484A28"/>
    <w:rsid w:val="00490DD6"/>
    <w:rsid w:val="0049732D"/>
    <w:rsid w:val="004A2188"/>
    <w:rsid w:val="004A671A"/>
    <w:rsid w:val="004B1479"/>
    <w:rsid w:val="004B1B66"/>
    <w:rsid w:val="004B2738"/>
    <w:rsid w:val="004B40DF"/>
    <w:rsid w:val="004B5AD2"/>
    <w:rsid w:val="004B5D3B"/>
    <w:rsid w:val="004B6391"/>
    <w:rsid w:val="004B690C"/>
    <w:rsid w:val="004C369E"/>
    <w:rsid w:val="004C4F4D"/>
    <w:rsid w:val="004C63B2"/>
    <w:rsid w:val="004C7150"/>
    <w:rsid w:val="004D0950"/>
    <w:rsid w:val="004D0DF0"/>
    <w:rsid w:val="004D0EAF"/>
    <w:rsid w:val="004D24B7"/>
    <w:rsid w:val="004D6AD9"/>
    <w:rsid w:val="004D6E0C"/>
    <w:rsid w:val="004E0DD6"/>
    <w:rsid w:val="004E2676"/>
    <w:rsid w:val="004E37C6"/>
    <w:rsid w:val="004E555F"/>
    <w:rsid w:val="004E7421"/>
    <w:rsid w:val="004F64FE"/>
    <w:rsid w:val="004F6733"/>
    <w:rsid w:val="00502265"/>
    <w:rsid w:val="005105CC"/>
    <w:rsid w:val="00520277"/>
    <w:rsid w:val="00522568"/>
    <w:rsid w:val="005242B3"/>
    <w:rsid w:val="0052546D"/>
    <w:rsid w:val="00527ECB"/>
    <w:rsid w:val="00530229"/>
    <w:rsid w:val="005313E1"/>
    <w:rsid w:val="0053326F"/>
    <w:rsid w:val="00535CD5"/>
    <w:rsid w:val="00540DE5"/>
    <w:rsid w:val="0054716C"/>
    <w:rsid w:val="0055531C"/>
    <w:rsid w:val="0055793E"/>
    <w:rsid w:val="00560413"/>
    <w:rsid w:val="0056223C"/>
    <w:rsid w:val="005631D5"/>
    <w:rsid w:val="0056332B"/>
    <w:rsid w:val="005633A3"/>
    <w:rsid w:val="00563BE3"/>
    <w:rsid w:val="005669A6"/>
    <w:rsid w:val="00567028"/>
    <w:rsid w:val="00577AFC"/>
    <w:rsid w:val="00580E03"/>
    <w:rsid w:val="00581C69"/>
    <w:rsid w:val="00584B06"/>
    <w:rsid w:val="00586BC8"/>
    <w:rsid w:val="005912AC"/>
    <w:rsid w:val="00592857"/>
    <w:rsid w:val="0059354A"/>
    <w:rsid w:val="005953F0"/>
    <w:rsid w:val="00597F17"/>
    <w:rsid w:val="005A127F"/>
    <w:rsid w:val="005A1A4B"/>
    <w:rsid w:val="005A7F8F"/>
    <w:rsid w:val="005B318F"/>
    <w:rsid w:val="005B4185"/>
    <w:rsid w:val="005B5FE0"/>
    <w:rsid w:val="005B723B"/>
    <w:rsid w:val="005C11C7"/>
    <w:rsid w:val="005C29A3"/>
    <w:rsid w:val="005C3E40"/>
    <w:rsid w:val="005C451E"/>
    <w:rsid w:val="005C74D7"/>
    <w:rsid w:val="005C7D33"/>
    <w:rsid w:val="005D3479"/>
    <w:rsid w:val="005D3765"/>
    <w:rsid w:val="005E07D1"/>
    <w:rsid w:val="005E1F9F"/>
    <w:rsid w:val="005E466D"/>
    <w:rsid w:val="005E67EA"/>
    <w:rsid w:val="005F00A1"/>
    <w:rsid w:val="005F17D8"/>
    <w:rsid w:val="005F749D"/>
    <w:rsid w:val="00615449"/>
    <w:rsid w:val="00615E0A"/>
    <w:rsid w:val="00615E11"/>
    <w:rsid w:val="00617213"/>
    <w:rsid w:val="00625EB2"/>
    <w:rsid w:val="00626C78"/>
    <w:rsid w:val="006328EA"/>
    <w:rsid w:val="006416D2"/>
    <w:rsid w:val="00642B9F"/>
    <w:rsid w:val="00651C50"/>
    <w:rsid w:val="00651E81"/>
    <w:rsid w:val="00653788"/>
    <w:rsid w:val="00661AB0"/>
    <w:rsid w:val="00664315"/>
    <w:rsid w:val="00670375"/>
    <w:rsid w:val="00671182"/>
    <w:rsid w:val="00674937"/>
    <w:rsid w:val="006755E6"/>
    <w:rsid w:val="00680C69"/>
    <w:rsid w:val="00681450"/>
    <w:rsid w:val="0068187E"/>
    <w:rsid w:val="00685D41"/>
    <w:rsid w:val="00685E74"/>
    <w:rsid w:val="006863C8"/>
    <w:rsid w:val="00690A52"/>
    <w:rsid w:val="00690E78"/>
    <w:rsid w:val="006968E4"/>
    <w:rsid w:val="006A0E25"/>
    <w:rsid w:val="006A2F96"/>
    <w:rsid w:val="006A6A28"/>
    <w:rsid w:val="006A6B1A"/>
    <w:rsid w:val="006A6DB0"/>
    <w:rsid w:val="006A742F"/>
    <w:rsid w:val="006B142D"/>
    <w:rsid w:val="006C2897"/>
    <w:rsid w:val="006C542B"/>
    <w:rsid w:val="006C572F"/>
    <w:rsid w:val="006C5BAA"/>
    <w:rsid w:val="006C662C"/>
    <w:rsid w:val="006C6A09"/>
    <w:rsid w:val="006C7182"/>
    <w:rsid w:val="006D0CDD"/>
    <w:rsid w:val="006D23C9"/>
    <w:rsid w:val="006D287A"/>
    <w:rsid w:val="006D59FC"/>
    <w:rsid w:val="006D66C3"/>
    <w:rsid w:val="006E2C96"/>
    <w:rsid w:val="006E590A"/>
    <w:rsid w:val="006E7BC5"/>
    <w:rsid w:val="006F1DF4"/>
    <w:rsid w:val="006F7FC5"/>
    <w:rsid w:val="00702338"/>
    <w:rsid w:val="00702461"/>
    <w:rsid w:val="0070278E"/>
    <w:rsid w:val="00703279"/>
    <w:rsid w:val="00705634"/>
    <w:rsid w:val="00710915"/>
    <w:rsid w:val="00710F60"/>
    <w:rsid w:val="00711907"/>
    <w:rsid w:val="007130B7"/>
    <w:rsid w:val="00716DE1"/>
    <w:rsid w:val="00717014"/>
    <w:rsid w:val="00724716"/>
    <w:rsid w:val="00724A29"/>
    <w:rsid w:val="007329D1"/>
    <w:rsid w:val="007335FB"/>
    <w:rsid w:val="007378A8"/>
    <w:rsid w:val="007413DB"/>
    <w:rsid w:val="00741521"/>
    <w:rsid w:val="00745FAD"/>
    <w:rsid w:val="00746D95"/>
    <w:rsid w:val="007474A7"/>
    <w:rsid w:val="00751D9E"/>
    <w:rsid w:val="00756592"/>
    <w:rsid w:val="007569EC"/>
    <w:rsid w:val="00760D13"/>
    <w:rsid w:val="00762F57"/>
    <w:rsid w:val="007634A4"/>
    <w:rsid w:val="00763DF7"/>
    <w:rsid w:val="00771CD5"/>
    <w:rsid w:val="00792316"/>
    <w:rsid w:val="00793E96"/>
    <w:rsid w:val="007A08DB"/>
    <w:rsid w:val="007A1A6B"/>
    <w:rsid w:val="007A63A7"/>
    <w:rsid w:val="007A74E7"/>
    <w:rsid w:val="007B163A"/>
    <w:rsid w:val="007B268F"/>
    <w:rsid w:val="007B3932"/>
    <w:rsid w:val="007C618E"/>
    <w:rsid w:val="007C6293"/>
    <w:rsid w:val="007C69C9"/>
    <w:rsid w:val="007C6D4E"/>
    <w:rsid w:val="007D0FCB"/>
    <w:rsid w:val="007D150A"/>
    <w:rsid w:val="007D6355"/>
    <w:rsid w:val="007D707C"/>
    <w:rsid w:val="007E0613"/>
    <w:rsid w:val="007E0DA8"/>
    <w:rsid w:val="007E126E"/>
    <w:rsid w:val="007E1C87"/>
    <w:rsid w:val="007E2CBA"/>
    <w:rsid w:val="007E61B5"/>
    <w:rsid w:val="007F097D"/>
    <w:rsid w:val="007F5F67"/>
    <w:rsid w:val="007F781A"/>
    <w:rsid w:val="0080059D"/>
    <w:rsid w:val="00801095"/>
    <w:rsid w:val="00801408"/>
    <w:rsid w:val="008031FB"/>
    <w:rsid w:val="0080425C"/>
    <w:rsid w:val="00805E8A"/>
    <w:rsid w:val="00813929"/>
    <w:rsid w:val="0081479E"/>
    <w:rsid w:val="00816380"/>
    <w:rsid w:val="00816C0C"/>
    <w:rsid w:val="00816FF1"/>
    <w:rsid w:val="00820075"/>
    <w:rsid w:val="00820878"/>
    <w:rsid w:val="008219B7"/>
    <w:rsid w:val="008232C3"/>
    <w:rsid w:val="00823554"/>
    <w:rsid w:val="00824126"/>
    <w:rsid w:val="00827603"/>
    <w:rsid w:val="0083075C"/>
    <w:rsid w:val="0083082B"/>
    <w:rsid w:val="00831E88"/>
    <w:rsid w:val="008322DF"/>
    <w:rsid w:val="008337BF"/>
    <w:rsid w:val="008355D4"/>
    <w:rsid w:val="00836350"/>
    <w:rsid w:val="00836611"/>
    <w:rsid w:val="00836A76"/>
    <w:rsid w:val="00841E53"/>
    <w:rsid w:val="008423A5"/>
    <w:rsid w:val="008425E6"/>
    <w:rsid w:val="00842902"/>
    <w:rsid w:val="00845643"/>
    <w:rsid w:val="00855229"/>
    <w:rsid w:val="00855CF0"/>
    <w:rsid w:val="00860703"/>
    <w:rsid w:val="00861868"/>
    <w:rsid w:val="0086293C"/>
    <w:rsid w:val="008657E0"/>
    <w:rsid w:val="00870473"/>
    <w:rsid w:val="008734F1"/>
    <w:rsid w:val="00874C3E"/>
    <w:rsid w:val="008764AD"/>
    <w:rsid w:val="00885ED4"/>
    <w:rsid w:val="00886519"/>
    <w:rsid w:val="0088662A"/>
    <w:rsid w:val="008879A3"/>
    <w:rsid w:val="00887F2D"/>
    <w:rsid w:val="00890F3E"/>
    <w:rsid w:val="008919BE"/>
    <w:rsid w:val="008A0055"/>
    <w:rsid w:val="008A00A2"/>
    <w:rsid w:val="008A10C9"/>
    <w:rsid w:val="008A17C9"/>
    <w:rsid w:val="008A441E"/>
    <w:rsid w:val="008A5DA6"/>
    <w:rsid w:val="008A5E09"/>
    <w:rsid w:val="008A6B48"/>
    <w:rsid w:val="008A7985"/>
    <w:rsid w:val="008B0D4E"/>
    <w:rsid w:val="008B2633"/>
    <w:rsid w:val="008B3A83"/>
    <w:rsid w:val="008B5086"/>
    <w:rsid w:val="008B56AC"/>
    <w:rsid w:val="008C0226"/>
    <w:rsid w:val="008C3BEF"/>
    <w:rsid w:val="008C41E7"/>
    <w:rsid w:val="008C661E"/>
    <w:rsid w:val="008C6ED7"/>
    <w:rsid w:val="008C76FB"/>
    <w:rsid w:val="008D041C"/>
    <w:rsid w:val="008D1684"/>
    <w:rsid w:val="008E37EF"/>
    <w:rsid w:val="008E403F"/>
    <w:rsid w:val="008E6B0C"/>
    <w:rsid w:val="008F1B57"/>
    <w:rsid w:val="008F3FF6"/>
    <w:rsid w:val="008F547F"/>
    <w:rsid w:val="00904A49"/>
    <w:rsid w:val="009053C9"/>
    <w:rsid w:val="00905554"/>
    <w:rsid w:val="00912E02"/>
    <w:rsid w:val="00913740"/>
    <w:rsid w:val="0091728E"/>
    <w:rsid w:val="00920FB6"/>
    <w:rsid w:val="00922B92"/>
    <w:rsid w:val="00924A1C"/>
    <w:rsid w:val="00924C1B"/>
    <w:rsid w:val="00925201"/>
    <w:rsid w:val="0092659E"/>
    <w:rsid w:val="00931BF6"/>
    <w:rsid w:val="009433C0"/>
    <w:rsid w:val="009453D4"/>
    <w:rsid w:val="0094796A"/>
    <w:rsid w:val="00951F4B"/>
    <w:rsid w:val="009544EF"/>
    <w:rsid w:val="009563DC"/>
    <w:rsid w:val="00957809"/>
    <w:rsid w:val="0096142D"/>
    <w:rsid w:val="0096577C"/>
    <w:rsid w:val="00965F63"/>
    <w:rsid w:val="009667E8"/>
    <w:rsid w:val="00971785"/>
    <w:rsid w:val="009724C7"/>
    <w:rsid w:val="00972D74"/>
    <w:rsid w:val="00974C5C"/>
    <w:rsid w:val="009775E3"/>
    <w:rsid w:val="00977908"/>
    <w:rsid w:val="00977AC1"/>
    <w:rsid w:val="00981785"/>
    <w:rsid w:val="00981F15"/>
    <w:rsid w:val="00985E45"/>
    <w:rsid w:val="00987F61"/>
    <w:rsid w:val="0099160A"/>
    <w:rsid w:val="009916C1"/>
    <w:rsid w:val="00992043"/>
    <w:rsid w:val="009944EF"/>
    <w:rsid w:val="00994695"/>
    <w:rsid w:val="009950E4"/>
    <w:rsid w:val="009953F1"/>
    <w:rsid w:val="009A35BB"/>
    <w:rsid w:val="009A3F2C"/>
    <w:rsid w:val="009B4488"/>
    <w:rsid w:val="009B4554"/>
    <w:rsid w:val="009B69B1"/>
    <w:rsid w:val="009B7C20"/>
    <w:rsid w:val="009C01D3"/>
    <w:rsid w:val="009C1AEB"/>
    <w:rsid w:val="009C2A08"/>
    <w:rsid w:val="009C3C0F"/>
    <w:rsid w:val="009C45FC"/>
    <w:rsid w:val="009C7207"/>
    <w:rsid w:val="009C7CB7"/>
    <w:rsid w:val="009D06F1"/>
    <w:rsid w:val="009D2C1A"/>
    <w:rsid w:val="009D3851"/>
    <w:rsid w:val="009D4988"/>
    <w:rsid w:val="009D5808"/>
    <w:rsid w:val="009E4897"/>
    <w:rsid w:val="009E5CB7"/>
    <w:rsid w:val="009E70CA"/>
    <w:rsid w:val="009F0D4C"/>
    <w:rsid w:val="009F21AC"/>
    <w:rsid w:val="009F2D42"/>
    <w:rsid w:val="00A02DB4"/>
    <w:rsid w:val="00A039B6"/>
    <w:rsid w:val="00A03C1B"/>
    <w:rsid w:val="00A12DB2"/>
    <w:rsid w:val="00A12F64"/>
    <w:rsid w:val="00A1370E"/>
    <w:rsid w:val="00A16862"/>
    <w:rsid w:val="00A253C2"/>
    <w:rsid w:val="00A25966"/>
    <w:rsid w:val="00A260EA"/>
    <w:rsid w:val="00A2737B"/>
    <w:rsid w:val="00A27CBD"/>
    <w:rsid w:val="00A304D8"/>
    <w:rsid w:val="00A3182B"/>
    <w:rsid w:val="00A32A43"/>
    <w:rsid w:val="00A37345"/>
    <w:rsid w:val="00A42858"/>
    <w:rsid w:val="00A44690"/>
    <w:rsid w:val="00A44BFC"/>
    <w:rsid w:val="00A47AF7"/>
    <w:rsid w:val="00A5331D"/>
    <w:rsid w:val="00A56194"/>
    <w:rsid w:val="00A602EE"/>
    <w:rsid w:val="00A646BD"/>
    <w:rsid w:val="00A66E02"/>
    <w:rsid w:val="00A679CF"/>
    <w:rsid w:val="00A771AB"/>
    <w:rsid w:val="00A807BE"/>
    <w:rsid w:val="00A82451"/>
    <w:rsid w:val="00A82A5A"/>
    <w:rsid w:val="00A8369A"/>
    <w:rsid w:val="00A84711"/>
    <w:rsid w:val="00A876D5"/>
    <w:rsid w:val="00A91C49"/>
    <w:rsid w:val="00A94245"/>
    <w:rsid w:val="00A96820"/>
    <w:rsid w:val="00A97BC8"/>
    <w:rsid w:val="00AA1B03"/>
    <w:rsid w:val="00AA3158"/>
    <w:rsid w:val="00AA3441"/>
    <w:rsid w:val="00AA35EE"/>
    <w:rsid w:val="00AA7B79"/>
    <w:rsid w:val="00AB12ED"/>
    <w:rsid w:val="00AB275F"/>
    <w:rsid w:val="00AB27AC"/>
    <w:rsid w:val="00AB357F"/>
    <w:rsid w:val="00AB3A47"/>
    <w:rsid w:val="00AB66EF"/>
    <w:rsid w:val="00AC7331"/>
    <w:rsid w:val="00AC7410"/>
    <w:rsid w:val="00AD029D"/>
    <w:rsid w:val="00AD2E5B"/>
    <w:rsid w:val="00AD7AF6"/>
    <w:rsid w:val="00AE3137"/>
    <w:rsid w:val="00AE621C"/>
    <w:rsid w:val="00AE765D"/>
    <w:rsid w:val="00AF04A6"/>
    <w:rsid w:val="00AF27F9"/>
    <w:rsid w:val="00AF2A63"/>
    <w:rsid w:val="00AF69AD"/>
    <w:rsid w:val="00B00819"/>
    <w:rsid w:val="00B01AF6"/>
    <w:rsid w:val="00B02566"/>
    <w:rsid w:val="00B07183"/>
    <w:rsid w:val="00B11F28"/>
    <w:rsid w:val="00B12CA5"/>
    <w:rsid w:val="00B13C46"/>
    <w:rsid w:val="00B15C05"/>
    <w:rsid w:val="00B17253"/>
    <w:rsid w:val="00B2364E"/>
    <w:rsid w:val="00B24E5D"/>
    <w:rsid w:val="00B27409"/>
    <w:rsid w:val="00B32B84"/>
    <w:rsid w:val="00B3447F"/>
    <w:rsid w:val="00B34AF7"/>
    <w:rsid w:val="00B359D7"/>
    <w:rsid w:val="00B35E95"/>
    <w:rsid w:val="00B36329"/>
    <w:rsid w:val="00B423BA"/>
    <w:rsid w:val="00B43424"/>
    <w:rsid w:val="00B434AF"/>
    <w:rsid w:val="00B440DF"/>
    <w:rsid w:val="00B44385"/>
    <w:rsid w:val="00B44B40"/>
    <w:rsid w:val="00B54A89"/>
    <w:rsid w:val="00B57F4A"/>
    <w:rsid w:val="00B6546E"/>
    <w:rsid w:val="00B66666"/>
    <w:rsid w:val="00B667CB"/>
    <w:rsid w:val="00B66A62"/>
    <w:rsid w:val="00B66CBB"/>
    <w:rsid w:val="00B66D48"/>
    <w:rsid w:val="00B675D7"/>
    <w:rsid w:val="00B71997"/>
    <w:rsid w:val="00B71D2A"/>
    <w:rsid w:val="00B7272A"/>
    <w:rsid w:val="00B732CA"/>
    <w:rsid w:val="00B74460"/>
    <w:rsid w:val="00B7526D"/>
    <w:rsid w:val="00B778B1"/>
    <w:rsid w:val="00B82C8E"/>
    <w:rsid w:val="00B86263"/>
    <w:rsid w:val="00B869BF"/>
    <w:rsid w:val="00B87182"/>
    <w:rsid w:val="00B878CA"/>
    <w:rsid w:val="00BA0945"/>
    <w:rsid w:val="00BA140C"/>
    <w:rsid w:val="00BA2471"/>
    <w:rsid w:val="00BA7710"/>
    <w:rsid w:val="00BB178D"/>
    <w:rsid w:val="00BB34ED"/>
    <w:rsid w:val="00BB4FAB"/>
    <w:rsid w:val="00BB5901"/>
    <w:rsid w:val="00BC06F8"/>
    <w:rsid w:val="00BC1082"/>
    <w:rsid w:val="00BC5CD9"/>
    <w:rsid w:val="00BD0182"/>
    <w:rsid w:val="00BD2513"/>
    <w:rsid w:val="00BD4D1D"/>
    <w:rsid w:val="00BE4B9B"/>
    <w:rsid w:val="00BE7373"/>
    <w:rsid w:val="00BE7CA4"/>
    <w:rsid w:val="00BE7EAE"/>
    <w:rsid w:val="00BF288C"/>
    <w:rsid w:val="00BF2D4E"/>
    <w:rsid w:val="00BF684A"/>
    <w:rsid w:val="00BF7B72"/>
    <w:rsid w:val="00C00543"/>
    <w:rsid w:val="00C01A57"/>
    <w:rsid w:val="00C02857"/>
    <w:rsid w:val="00C031B7"/>
    <w:rsid w:val="00C0792A"/>
    <w:rsid w:val="00C172C6"/>
    <w:rsid w:val="00C1786C"/>
    <w:rsid w:val="00C17B14"/>
    <w:rsid w:val="00C2050A"/>
    <w:rsid w:val="00C21472"/>
    <w:rsid w:val="00C22296"/>
    <w:rsid w:val="00C23C25"/>
    <w:rsid w:val="00C262B6"/>
    <w:rsid w:val="00C308FB"/>
    <w:rsid w:val="00C30B68"/>
    <w:rsid w:val="00C33317"/>
    <w:rsid w:val="00C349F5"/>
    <w:rsid w:val="00C35DBC"/>
    <w:rsid w:val="00C36F22"/>
    <w:rsid w:val="00C37401"/>
    <w:rsid w:val="00C37776"/>
    <w:rsid w:val="00C41535"/>
    <w:rsid w:val="00C42287"/>
    <w:rsid w:val="00C426BE"/>
    <w:rsid w:val="00C430BC"/>
    <w:rsid w:val="00C447FD"/>
    <w:rsid w:val="00C50F06"/>
    <w:rsid w:val="00C62152"/>
    <w:rsid w:val="00C65E7A"/>
    <w:rsid w:val="00C6669B"/>
    <w:rsid w:val="00C812A6"/>
    <w:rsid w:val="00C81B76"/>
    <w:rsid w:val="00C82A20"/>
    <w:rsid w:val="00C82F83"/>
    <w:rsid w:val="00C8511A"/>
    <w:rsid w:val="00C874D3"/>
    <w:rsid w:val="00C87931"/>
    <w:rsid w:val="00C90EFC"/>
    <w:rsid w:val="00C92B91"/>
    <w:rsid w:val="00CA4720"/>
    <w:rsid w:val="00CB3C3F"/>
    <w:rsid w:val="00CC2EC3"/>
    <w:rsid w:val="00CC3174"/>
    <w:rsid w:val="00CC3668"/>
    <w:rsid w:val="00CC4448"/>
    <w:rsid w:val="00CC5C10"/>
    <w:rsid w:val="00CC7D71"/>
    <w:rsid w:val="00CD09E0"/>
    <w:rsid w:val="00CD38DB"/>
    <w:rsid w:val="00CD53AB"/>
    <w:rsid w:val="00CE0BA9"/>
    <w:rsid w:val="00CE457F"/>
    <w:rsid w:val="00CF2CAA"/>
    <w:rsid w:val="00CF2DE6"/>
    <w:rsid w:val="00CF3F8C"/>
    <w:rsid w:val="00CF47AB"/>
    <w:rsid w:val="00D001B5"/>
    <w:rsid w:val="00D00CDE"/>
    <w:rsid w:val="00D01291"/>
    <w:rsid w:val="00D01FC6"/>
    <w:rsid w:val="00D028F1"/>
    <w:rsid w:val="00D037FC"/>
    <w:rsid w:val="00D03999"/>
    <w:rsid w:val="00D04D2A"/>
    <w:rsid w:val="00D064CA"/>
    <w:rsid w:val="00D07FDB"/>
    <w:rsid w:val="00D10566"/>
    <w:rsid w:val="00D1112A"/>
    <w:rsid w:val="00D121F9"/>
    <w:rsid w:val="00D17E97"/>
    <w:rsid w:val="00D2298E"/>
    <w:rsid w:val="00D24DC6"/>
    <w:rsid w:val="00D269A8"/>
    <w:rsid w:val="00D33206"/>
    <w:rsid w:val="00D333BC"/>
    <w:rsid w:val="00D352F5"/>
    <w:rsid w:val="00D414F8"/>
    <w:rsid w:val="00D42B83"/>
    <w:rsid w:val="00D4323C"/>
    <w:rsid w:val="00D46495"/>
    <w:rsid w:val="00D5469E"/>
    <w:rsid w:val="00D54A99"/>
    <w:rsid w:val="00D556C2"/>
    <w:rsid w:val="00D57797"/>
    <w:rsid w:val="00D60F0E"/>
    <w:rsid w:val="00D61CDD"/>
    <w:rsid w:val="00D61E21"/>
    <w:rsid w:val="00D626E9"/>
    <w:rsid w:val="00D627FC"/>
    <w:rsid w:val="00D65132"/>
    <w:rsid w:val="00D65481"/>
    <w:rsid w:val="00D669B6"/>
    <w:rsid w:val="00D67F7D"/>
    <w:rsid w:val="00D70D54"/>
    <w:rsid w:val="00D72EBF"/>
    <w:rsid w:val="00D81081"/>
    <w:rsid w:val="00D87B53"/>
    <w:rsid w:val="00D90E41"/>
    <w:rsid w:val="00D91203"/>
    <w:rsid w:val="00D94D0C"/>
    <w:rsid w:val="00D9627A"/>
    <w:rsid w:val="00D9779F"/>
    <w:rsid w:val="00DA0FF2"/>
    <w:rsid w:val="00DA1D4D"/>
    <w:rsid w:val="00DA3A51"/>
    <w:rsid w:val="00DA6699"/>
    <w:rsid w:val="00DA7F7E"/>
    <w:rsid w:val="00DB07B2"/>
    <w:rsid w:val="00DB0B80"/>
    <w:rsid w:val="00DB286A"/>
    <w:rsid w:val="00DB407E"/>
    <w:rsid w:val="00DB7D84"/>
    <w:rsid w:val="00DC221A"/>
    <w:rsid w:val="00DD1364"/>
    <w:rsid w:val="00DD7C28"/>
    <w:rsid w:val="00DE1E93"/>
    <w:rsid w:val="00DE35A9"/>
    <w:rsid w:val="00DF0258"/>
    <w:rsid w:val="00DF084B"/>
    <w:rsid w:val="00DF0C15"/>
    <w:rsid w:val="00DF37E5"/>
    <w:rsid w:val="00DF7497"/>
    <w:rsid w:val="00DF763E"/>
    <w:rsid w:val="00E000A4"/>
    <w:rsid w:val="00E10C27"/>
    <w:rsid w:val="00E11937"/>
    <w:rsid w:val="00E12C13"/>
    <w:rsid w:val="00E13281"/>
    <w:rsid w:val="00E16891"/>
    <w:rsid w:val="00E168A2"/>
    <w:rsid w:val="00E16D37"/>
    <w:rsid w:val="00E17F67"/>
    <w:rsid w:val="00E22DD4"/>
    <w:rsid w:val="00E239A8"/>
    <w:rsid w:val="00E2465B"/>
    <w:rsid w:val="00E24854"/>
    <w:rsid w:val="00E26BB8"/>
    <w:rsid w:val="00E31B51"/>
    <w:rsid w:val="00E31EBE"/>
    <w:rsid w:val="00E35B33"/>
    <w:rsid w:val="00E42967"/>
    <w:rsid w:val="00E43699"/>
    <w:rsid w:val="00E44E72"/>
    <w:rsid w:val="00E451F6"/>
    <w:rsid w:val="00E57B74"/>
    <w:rsid w:val="00E6156A"/>
    <w:rsid w:val="00E65032"/>
    <w:rsid w:val="00E65935"/>
    <w:rsid w:val="00E65EA4"/>
    <w:rsid w:val="00E6719A"/>
    <w:rsid w:val="00E67291"/>
    <w:rsid w:val="00E6780C"/>
    <w:rsid w:val="00E70DF0"/>
    <w:rsid w:val="00E72197"/>
    <w:rsid w:val="00E723CB"/>
    <w:rsid w:val="00E731FC"/>
    <w:rsid w:val="00E7439A"/>
    <w:rsid w:val="00E7655E"/>
    <w:rsid w:val="00E7658A"/>
    <w:rsid w:val="00E76BB4"/>
    <w:rsid w:val="00E76E35"/>
    <w:rsid w:val="00E817D5"/>
    <w:rsid w:val="00E831D8"/>
    <w:rsid w:val="00E85399"/>
    <w:rsid w:val="00E86F42"/>
    <w:rsid w:val="00E916A8"/>
    <w:rsid w:val="00E9334F"/>
    <w:rsid w:val="00E934E9"/>
    <w:rsid w:val="00E962E7"/>
    <w:rsid w:val="00E969BD"/>
    <w:rsid w:val="00EA02A2"/>
    <w:rsid w:val="00EA2BBA"/>
    <w:rsid w:val="00EA3E01"/>
    <w:rsid w:val="00EA4513"/>
    <w:rsid w:val="00EA4AD1"/>
    <w:rsid w:val="00EA58AA"/>
    <w:rsid w:val="00EA5C4F"/>
    <w:rsid w:val="00EA7027"/>
    <w:rsid w:val="00EA7832"/>
    <w:rsid w:val="00EB4772"/>
    <w:rsid w:val="00EB4B86"/>
    <w:rsid w:val="00EB4EF2"/>
    <w:rsid w:val="00EB56FF"/>
    <w:rsid w:val="00EC30DB"/>
    <w:rsid w:val="00EC333B"/>
    <w:rsid w:val="00EC39F6"/>
    <w:rsid w:val="00EC4BF5"/>
    <w:rsid w:val="00EC649A"/>
    <w:rsid w:val="00EC6528"/>
    <w:rsid w:val="00EC6A14"/>
    <w:rsid w:val="00ED0203"/>
    <w:rsid w:val="00ED1E84"/>
    <w:rsid w:val="00ED2717"/>
    <w:rsid w:val="00ED27CB"/>
    <w:rsid w:val="00ED2C21"/>
    <w:rsid w:val="00ED32AA"/>
    <w:rsid w:val="00ED7224"/>
    <w:rsid w:val="00EE0251"/>
    <w:rsid w:val="00EE283A"/>
    <w:rsid w:val="00EE2875"/>
    <w:rsid w:val="00EE4377"/>
    <w:rsid w:val="00EF3AB4"/>
    <w:rsid w:val="00EF60B0"/>
    <w:rsid w:val="00EF762D"/>
    <w:rsid w:val="00F01B6F"/>
    <w:rsid w:val="00F022D1"/>
    <w:rsid w:val="00F02F32"/>
    <w:rsid w:val="00F05C9D"/>
    <w:rsid w:val="00F152DF"/>
    <w:rsid w:val="00F15DFC"/>
    <w:rsid w:val="00F171DC"/>
    <w:rsid w:val="00F17536"/>
    <w:rsid w:val="00F17B58"/>
    <w:rsid w:val="00F21BFE"/>
    <w:rsid w:val="00F25803"/>
    <w:rsid w:val="00F3091C"/>
    <w:rsid w:val="00F31BF9"/>
    <w:rsid w:val="00F3333E"/>
    <w:rsid w:val="00F35513"/>
    <w:rsid w:val="00F40D5C"/>
    <w:rsid w:val="00F40D8B"/>
    <w:rsid w:val="00F41669"/>
    <w:rsid w:val="00F427E5"/>
    <w:rsid w:val="00F51720"/>
    <w:rsid w:val="00F51871"/>
    <w:rsid w:val="00F54BDF"/>
    <w:rsid w:val="00F55EC0"/>
    <w:rsid w:val="00F649D6"/>
    <w:rsid w:val="00F667D5"/>
    <w:rsid w:val="00F6701E"/>
    <w:rsid w:val="00F70210"/>
    <w:rsid w:val="00F71CB9"/>
    <w:rsid w:val="00F72CE2"/>
    <w:rsid w:val="00F72F97"/>
    <w:rsid w:val="00F746D1"/>
    <w:rsid w:val="00F845A6"/>
    <w:rsid w:val="00F8681D"/>
    <w:rsid w:val="00F905E7"/>
    <w:rsid w:val="00F90F28"/>
    <w:rsid w:val="00F95085"/>
    <w:rsid w:val="00F9676A"/>
    <w:rsid w:val="00FA5175"/>
    <w:rsid w:val="00FA675F"/>
    <w:rsid w:val="00FB0089"/>
    <w:rsid w:val="00FB0531"/>
    <w:rsid w:val="00FB3360"/>
    <w:rsid w:val="00FB396B"/>
    <w:rsid w:val="00FB5400"/>
    <w:rsid w:val="00FB6A7B"/>
    <w:rsid w:val="00FC2569"/>
    <w:rsid w:val="00FC560D"/>
    <w:rsid w:val="00FD2DF6"/>
    <w:rsid w:val="00FD790A"/>
    <w:rsid w:val="00FE285B"/>
    <w:rsid w:val="00FE28AD"/>
    <w:rsid w:val="00FE380F"/>
    <w:rsid w:val="00FE4F34"/>
    <w:rsid w:val="00FE57D2"/>
    <w:rsid w:val="00FE5ED4"/>
    <w:rsid w:val="00FE6398"/>
    <w:rsid w:val="00FE7B57"/>
    <w:rsid w:val="00FF1DB5"/>
    <w:rsid w:val="00FF3DA8"/>
    <w:rsid w:val="00FF52C4"/>
    <w:rsid w:val="00FF66CB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134B"/>
  <w15:docId w15:val="{93CBC049-47CC-48E2-A735-C75AF936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F96"/>
  </w:style>
  <w:style w:type="paragraph" w:styleId="1">
    <w:name w:val="heading 1"/>
    <w:basedOn w:val="a"/>
    <w:next w:val="a"/>
    <w:link w:val="10"/>
    <w:uiPriority w:val="9"/>
    <w:qFormat/>
    <w:rsid w:val="00FB0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Tekst">
    <w:name w:val="_Текст обычный (tkTekst)"/>
    <w:basedOn w:val="a"/>
    <w:rsid w:val="006A2F96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87B53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5331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B0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FB0089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FB0089"/>
  </w:style>
  <w:style w:type="paragraph" w:styleId="a6">
    <w:name w:val="Balloon Text"/>
    <w:basedOn w:val="a"/>
    <w:link w:val="a7"/>
    <w:uiPriority w:val="99"/>
    <w:semiHidden/>
    <w:unhideWhenUsed/>
    <w:rsid w:val="00CF2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F2DE6"/>
    <w:rPr>
      <w:rFonts w:ascii="Segoe UI" w:hAnsi="Segoe UI" w:cs="Segoe UI"/>
      <w:sz w:val="18"/>
      <w:szCs w:val="18"/>
    </w:rPr>
  </w:style>
  <w:style w:type="paragraph" w:customStyle="1" w:styleId="rvps1266167">
    <w:name w:val="rvps12_66167"/>
    <w:basedOn w:val="a"/>
    <w:rsid w:val="00A8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568461">
    <w:name w:val="rvps5_68461"/>
    <w:basedOn w:val="a"/>
    <w:rsid w:val="0052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668461">
    <w:name w:val="rvts6_68461"/>
    <w:basedOn w:val="a0"/>
    <w:rsid w:val="00522568"/>
  </w:style>
  <w:style w:type="paragraph" w:customStyle="1" w:styleId="rvps865949">
    <w:name w:val="rvps8_65949"/>
    <w:basedOn w:val="a"/>
    <w:rsid w:val="00C0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865949">
    <w:name w:val="rvts8_65949"/>
    <w:basedOn w:val="a0"/>
    <w:rsid w:val="00C031B7"/>
  </w:style>
  <w:style w:type="paragraph" w:customStyle="1" w:styleId="rvps965949">
    <w:name w:val="rvps9_65949"/>
    <w:basedOn w:val="a"/>
    <w:rsid w:val="00C0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566167">
    <w:name w:val="rvps5_66167"/>
    <w:basedOn w:val="a"/>
    <w:rsid w:val="0067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66167">
    <w:name w:val="rvts2_66167"/>
    <w:basedOn w:val="a0"/>
    <w:rsid w:val="00670375"/>
  </w:style>
  <w:style w:type="character" w:customStyle="1" w:styleId="rvts566167">
    <w:name w:val="rvts5_66167"/>
    <w:basedOn w:val="a0"/>
    <w:rsid w:val="00B71D2A"/>
  </w:style>
  <w:style w:type="paragraph" w:customStyle="1" w:styleId="rvps768461">
    <w:name w:val="rvps7_68461"/>
    <w:basedOn w:val="a"/>
    <w:rsid w:val="0030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868461">
    <w:name w:val="rvps8_68461"/>
    <w:basedOn w:val="a"/>
    <w:rsid w:val="0030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065950">
    <w:name w:val="rvts10_65950"/>
    <w:basedOn w:val="a0"/>
    <w:rsid w:val="00301A2C"/>
  </w:style>
  <w:style w:type="character" w:customStyle="1" w:styleId="rvts1165950">
    <w:name w:val="rvts11_65950"/>
    <w:basedOn w:val="a0"/>
    <w:rsid w:val="00301A2C"/>
  </w:style>
  <w:style w:type="character" w:customStyle="1" w:styleId="rvts365950">
    <w:name w:val="rvts3_65950"/>
    <w:basedOn w:val="a0"/>
    <w:rsid w:val="00301A2C"/>
  </w:style>
  <w:style w:type="paragraph" w:customStyle="1" w:styleId="rvps466921">
    <w:name w:val="rvps4_66921"/>
    <w:basedOn w:val="a"/>
    <w:rsid w:val="00FE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466921">
    <w:name w:val="rvts4_66921"/>
    <w:basedOn w:val="a0"/>
    <w:rsid w:val="00FE285B"/>
  </w:style>
  <w:style w:type="character" w:customStyle="1" w:styleId="rvts566921">
    <w:name w:val="rvts5_66921"/>
    <w:basedOn w:val="a0"/>
    <w:rsid w:val="00FE285B"/>
  </w:style>
  <w:style w:type="character" w:customStyle="1" w:styleId="rvts865950">
    <w:name w:val="rvts8_65950"/>
    <w:basedOn w:val="a0"/>
    <w:rsid w:val="00FE285B"/>
  </w:style>
  <w:style w:type="character" w:customStyle="1" w:styleId="rvts965950">
    <w:name w:val="rvts9_65950"/>
    <w:basedOn w:val="a0"/>
    <w:rsid w:val="00FE285B"/>
  </w:style>
  <w:style w:type="paragraph" w:customStyle="1" w:styleId="rvps666921">
    <w:name w:val="rvps6_66921"/>
    <w:basedOn w:val="a"/>
    <w:rsid w:val="00FE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66921">
    <w:name w:val="rvts2_66921"/>
    <w:basedOn w:val="a0"/>
    <w:rsid w:val="00FE285B"/>
  </w:style>
  <w:style w:type="character" w:customStyle="1" w:styleId="rvts766921">
    <w:name w:val="rvts7_66921"/>
    <w:basedOn w:val="a0"/>
    <w:rsid w:val="00FE285B"/>
  </w:style>
  <w:style w:type="paragraph" w:customStyle="1" w:styleId="rvps865950">
    <w:name w:val="rvps8_65950"/>
    <w:basedOn w:val="a"/>
    <w:rsid w:val="00FE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65950">
    <w:name w:val="rvps2_65950"/>
    <w:basedOn w:val="a"/>
    <w:rsid w:val="00FE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ve">
    <w:name w:val="active"/>
    <w:basedOn w:val="a"/>
    <w:rsid w:val="00FE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666921">
    <w:name w:val="rvts6_66921"/>
    <w:basedOn w:val="a0"/>
    <w:rsid w:val="003855A9"/>
  </w:style>
  <w:style w:type="paragraph" w:customStyle="1" w:styleId="rvps468460">
    <w:name w:val="rvps4_68460"/>
    <w:basedOn w:val="a"/>
    <w:rsid w:val="0038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68460">
    <w:name w:val="rvts2_68460"/>
    <w:basedOn w:val="a0"/>
    <w:rsid w:val="003855A9"/>
  </w:style>
  <w:style w:type="character" w:customStyle="1" w:styleId="rvts1068460">
    <w:name w:val="rvts10_68460"/>
    <w:basedOn w:val="a0"/>
    <w:rsid w:val="003855A9"/>
  </w:style>
  <w:style w:type="character" w:customStyle="1" w:styleId="rvts668460">
    <w:name w:val="rvts6_68460"/>
    <w:basedOn w:val="a0"/>
    <w:rsid w:val="003855A9"/>
  </w:style>
  <w:style w:type="character" w:customStyle="1" w:styleId="rvts1168460">
    <w:name w:val="rvts11_68460"/>
    <w:basedOn w:val="a0"/>
    <w:rsid w:val="003855A9"/>
  </w:style>
  <w:style w:type="paragraph" w:customStyle="1" w:styleId="rvps368460">
    <w:name w:val="rvps3_68460"/>
    <w:basedOn w:val="a"/>
    <w:rsid w:val="0038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468460">
    <w:name w:val="rvts4_68460"/>
    <w:basedOn w:val="a0"/>
    <w:rsid w:val="003855A9"/>
  </w:style>
  <w:style w:type="character" w:customStyle="1" w:styleId="rvts568460">
    <w:name w:val="rvts5_68460"/>
    <w:basedOn w:val="a0"/>
    <w:rsid w:val="0038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ankxy.k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ankxy.k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EA02122D5154089D8FEBCDA7CA500" ma:contentTypeVersion="12" ma:contentTypeDescription="Create a new document." ma:contentTypeScope="" ma:versionID="85a6b82bf60d4a1e6a6f80d2587281cd">
  <xsd:schema xmlns:xsd="http://www.w3.org/2001/XMLSchema" xmlns:xs="http://www.w3.org/2001/XMLSchema" xmlns:p="http://schemas.microsoft.com/office/2006/metadata/properties" xmlns:ns2="988d6c7a-d97c-47d2-ab2d-56d90f696fa5" xmlns:ns3="02330bc4-f398-49ad-b080-3282cc79bc29" targetNamespace="http://schemas.microsoft.com/office/2006/metadata/properties" ma:root="true" ma:fieldsID="ea27fe4faae0f76baf183fcb491f14d8" ns2:_="" ns3:_="">
    <xsd:import namespace="988d6c7a-d97c-47d2-ab2d-56d90f696fa5"/>
    <xsd:import namespace="02330bc4-f398-49ad-b080-3282cc79bc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d6c7a-d97c-47d2-ab2d-56d90f696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30bc4-f398-49ad-b080-3282cc79bc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5B710-C521-48A7-9D37-F3754D19B0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CED74A-9CF1-4EB8-BDFB-4BB681B9D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C92910-A94C-4C0F-A41B-CB3410868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d6c7a-d97c-47d2-ab2d-56d90f696fa5"/>
    <ds:schemaRef ds:uri="02330bc4-f398-49ad-b080-3282cc79bc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ED43B5-6700-45C2-88FC-1A51DE7E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Links>
    <vt:vector size="12" baseType="variant">
      <vt:variant>
        <vt:i4>1441864</vt:i4>
      </vt:variant>
      <vt:variant>
        <vt:i4>3</vt:i4>
      </vt:variant>
      <vt:variant>
        <vt:i4>0</vt:i4>
      </vt:variant>
      <vt:variant>
        <vt:i4>5</vt:i4>
      </vt:variant>
      <vt:variant>
        <vt:lpwstr>http://www.bankxy.kg/</vt:lpwstr>
      </vt:variant>
      <vt:variant>
        <vt:lpwstr/>
      </vt:variant>
      <vt:variant>
        <vt:i4>1441864</vt:i4>
      </vt:variant>
      <vt:variant>
        <vt:i4>0</vt:i4>
      </vt:variant>
      <vt:variant>
        <vt:i4>0</vt:i4>
      </vt:variant>
      <vt:variant>
        <vt:i4>5</vt:i4>
      </vt:variant>
      <vt:variant>
        <vt:lpwstr>http://www.bankxy.kg/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Meerim Kudaibergenova</dc:creator>
  <cp:keywords/>
  <dc:description/>
  <cp:lastModifiedBy>Meerim Kudaibergenova</cp:lastModifiedBy>
  <cp:revision>10</cp:revision>
  <dcterms:created xsi:type="dcterms:W3CDTF">2020-04-02T15:17:00Z</dcterms:created>
  <dcterms:modified xsi:type="dcterms:W3CDTF">2020-06-04T09:43:00Z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0x0101007A5EA02122D5154089D8FEBCDA7CA500</vt:lpwstr>
  </property>
</Properties>
</file>